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6CC71" w14:textId="77777777" w:rsidR="00597D84" w:rsidRDefault="00597D84" w:rsidP="00597D84">
      <w:pPr>
        <w:rPr>
          <w:sz w:val="80"/>
          <w:szCs w:val="80"/>
        </w:rPr>
      </w:pPr>
      <w:r w:rsidRPr="00597D84">
        <w:rPr>
          <w:sz w:val="80"/>
          <w:szCs w:val="80"/>
        </w:rPr>
        <w:t>Projektmanagement</w:t>
      </w:r>
    </w:p>
    <w:p w14:paraId="214DD48F" w14:textId="77777777" w:rsidR="00597D84" w:rsidRDefault="00597D84">
      <w:pPr>
        <w:rPr>
          <w:sz w:val="80"/>
          <w:szCs w:val="80"/>
        </w:rPr>
      </w:pPr>
      <w:r>
        <w:rPr>
          <w:sz w:val="80"/>
          <w:szCs w:val="80"/>
        </w:rPr>
        <w:t>SE-Welcome App</w:t>
      </w:r>
    </w:p>
    <w:p w14:paraId="41E02CB1" w14:textId="77777777" w:rsidR="00597D84" w:rsidRDefault="00597D84">
      <w:pPr>
        <w:rPr>
          <w:sz w:val="80"/>
          <w:szCs w:val="80"/>
        </w:rPr>
      </w:pPr>
      <w:r>
        <w:rPr>
          <w:sz w:val="80"/>
          <w:szCs w:val="80"/>
        </w:rPr>
        <w:br w:type="page"/>
      </w:r>
    </w:p>
    <w:bookmarkStart w:id="0" w:name="_Toc436476053" w:displacedByCustomXml="next"/>
    <w:sdt>
      <w:sdtPr>
        <w:rPr>
          <w:rFonts w:asciiTheme="minorHAnsi" w:eastAsiaTheme="minorHAnsi" w:hAnsiTheme="minorHAnsi" w:cstheme="minorBidi"/>
          <w:color w:val="auto"/>
          <w:sz w:val="22"/>
          <w:szCs w:val="22"/>
        </w:rPr>
        <w:id w:val="805057232"/>
        <w:docPartObj>
          <w:docPartGallery w:val="Table of Contents"/>
          <w:docPartUnique/>
        </w:docPartObj>
      </w:sdtPr>
      <w:sdtEndPr>
        <w:rPr>
          <w:b/>
          <w:bCs/>
        </w:rPr>
      </w:sdtEndPr>
      <w:sdtContent>
        <w:p w14:paraId="501F6BB9" w14:textId="77777777" w:rsidR="00597D84" w:rsidRDefault="00597D84" w:rsidP="00597D84">
          <w:pPr>
            <w:pStyle w:val="berschrift1"/>
            <w:numPr>
              <w:ilvl w:val="0"/>
              <w:numId w:val="0"/>
            </w:numPr>
            <w:ind w:left="360" w:hanging="360"/>
          </w:pPr>
          <w:r>
            <w:t>Inhaltsverzeichnis</w:t>
          </w:r>
          <w:bookmarkEnd w:id="0"/>
        </w:p>
        <w:p w14:paraId="607487D9" w14:textId="77777777" w:rsidR="002C7DF9" w:rsidRDefault="00597D8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476053" w:history="1">
            <w:r w:rsidR="002C7DF9" w:rsidRPr="00E5577E">
              <w:rPr>
                <w:rStyle w:val="Hyperlink"/>
                <w:noProof/>
              </w:rPr>
              <w:t>Inhaltsverzeichnis</w:t>
            </w:r>
            <w:r w:rsidR="002C7DF9">
              <w:rPr>
                <w:noProof/>
                <w:webHidden/>
              </w:rPr>
              <w:tab/>
            </w:r>
            <w:r w:rsidR="002C7DF9">
              <w:rPr>
                <w:noProof/>
                <w:webHidden/>
              </w:rPr>
              <w:fldChar w:fldCharType="begin"/>
            </w:r>
            <w:r w:rsidR="002C7DF9">
              <w:rPr>
                <w:noProof/>
                <w:webHidden/>
              </w:rPr>
              <w:instrText xml:space="preserve"> PAGEREF _Toc436476053 \h </w:instrText>
            </w:r>
            <w:r w:rsidR="002C7DF9">
              <w:rPr>
                <w:noProof/>
                <w:webHidden/>
              </w:rPr>
            </w:r>
            <w:r w:rsidR="002C7DF9">
              <w:rPr>
                <w:noProof/>
                <w:webHidden/>
              </w:rPr>
              <w:fldChar w:fldCharType="separate"/>
            </w:r>
            <w:r w:rsidR="002C7DF9">
              <w:rPr>
                <w:noProof/>
                <w:webHidden/>
              </w:rPr>
              <w:t>2</w:t>
            </w:r>
            <w:r w:rsidR="002C7DF9">
              <w:rPr>
                <w:noProof/>
                <w:webHidden/>
              </w:rPr>
              <w:fldChar w:fldCharType="end"/>
            </w:r>
          </w:hyperlink>
        </w:p>
        <w:p w14:paraId="718C8265" w14:textId="77777777" w:rsidR="002C7DF9" w:rsidRDefault="002D0BC8">
          <w:pPr>
            <w:pStyle w:val="Verzeichnis1"/>
            <w:tabs>
              <w:tab w:val="left" w:pos="440"/>
              <w:tab w:val="right" w:leader="dot" w:pos="9062"/>
            </w:tabs>
            <w:rPr>
              <w:rFonts w:eastAsiaTheme="minorEastAsia"/>
              <w:noProof/>
              <w:lang w:eastAsia="de-DE"/>
            </w:rPr>
          </w:pPr>
          <w:hyperlink w:anchor="_Toc436476054" w:history="1">
            <w:r w:rsidR="002C7DF9" w:rsidRPr="00E5577E">
              <w:rPr>
                <w:rStyle w:val="Hyperlink"/>
                <w:noProof/>
              </w:rPr>
              <w:t>1</w:t>
            </w:r>
            <w:r w:rsidR="002C7DF9">
              <w:rPr>
                <w:rFonts w:eastAsiaTheme="minorEastAsia"/>
                <w:noProof/>
                <w:lang w:eastAsia="de-DE"/>
              </w:rPr>
              <w:tab/>
            </w:r>
            <w:r w:rsidR="002C7DF9" w:rsidRPr="00E5577E">
              <w:rPr>
                <w:rStyle w:val="Hyperlink"/>
                <w:noProof/>
              </w:rPr>
              <w:t>Projektbeschreibung</w:t>
            </w:r>
            <w:r w:rsidR="002C7DF9">
              <w:rPr>
                <w:noProof/>
                <w:webHidden/>
              </w:rPr>
              <w:tab/>
            </w:r>
            <w:r w:rsidR="002C7DF9">
              <w:rPr>
                <w:noProof/>
                <w:webHidden/>
              </w:rPr>
              <w:fldChar w:fldCharType="begin"/>
            </w:r>
            <w:r w:rsidR="002C7DF9">
              <w:rPr>
                <w:noProof/>
                <w:webHidden/>
              </w:rPr>
              <w:instrText xml:space="preserve"> PAGEREF _Toc436476054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3673527B" w14:textId="77777777" w:rsidR="002C7DF9" w:rsidRDefault="002D0BC8">
          <w:pPr>
            <w:pStyle w:val="Verzeichnis2"/>
            <w:tabs>
              <w:tab w:val="left" w:pos="880"/>
              <w:tab w:val="right" w:leader="dot" w:pos="9062"/>
            </w:tabs>
            <w:rPr>
              <w:rFonts w:eastAsiaTheme="minorEastAsia"/>
              <w:noProof/>
              <w:lang w:eastAsia="de-DE"/>
            </w:rPr>
          </w:pPr>
          <w:hyperlink w:anchor="_Toc436476055" w:history="1">
            <w:r w:rsidR="002C7DF9" w:rsidRPr="00E5577E">
              <w:rPr>
                <w:rStyle w:val="Hyperlink"/>
                <w:noProof/>
              </w:rPr>
              <w:t>1.1</w:t>
            </w:r>
            <w:r w:rsidR="002C7DF9">
              <w:rPr>
                <w:rFonts w:eastAsiaTheme="minorEastAsia"/>
                <w:noProof/>
                <w:lang w:eastAsia="de-DE"/>
              </w:rPr>
              <w:tab/>
            </w:r>
            <w:r w:rsidR="002C7DF9" w:rsidRPr="00E5577E">
              <w:rPr>
                <w:rStyle w:val="Hyperlink"/>
                <w:noProof/>
              </w:rPr>
              <w:t>Ausgangsituation</w:t>
            </w:r>
            <w:r w:rsidR="002C7DF9">
              <w:rPr>
                <w:noProof/>
                <w:webHidden/>
              </w:rPr>
              <w:tab/>
            </w:r>
            <w:r w:rsidR="002C7DF9">
              <w:rPr>
                <w:noProof/>
                <w:webHidden/>
              </w:rPr>
              <w:fldChar w:fldCharType="begin"/>
            </w:r>
            <w:r w:rsidR="002C7DF9">
              <w:rPr>
                <w:noProof/>
                <w:webHidden/>
              </w:rPr>
              <w:instrText xml:space="preserve"> PAGEREF _Toc436476055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13000D8" w14:textId="77777777" w:rsidR="002C7DF9" w:rsidRDefault="002D0BC8">
          <w:pPr>
            <w:pStyle w:val="Verzeichnis2"/>
            <w:tabs>
              <w:tab w:val="left" w:pos="880"/>
              <w:tab w:val="right" w:leader="dot" w:pos="9062"/>
            </w:tabs>
            <w:rPr>
              <w:rFonts w:eastAsiaTheme="minorEastAsia"/>
              <w:noProof/>
              <w:lang w:eastAsia="de-DE"/>
            </w:rPr>
          </w:pPr>
          <w:hyperlink w:anchor="_Toc436476056" w:history="1">
            <w:r w:rsidR="002C7DF9" w:rsidRPr="00E5577E">
              <w:rPr>
                <w:rStyle w:val="Hyperlink"/>
                <w:noProof/>
              </w:rPr>
              <w:t>1.2</w:t>
            </w:r>
            <w:r w:rsidR="002C7DF9">
              <w:rPr>
                <w:rFonts w:eastAsiaTheme="minorEastAsia"/>
                <w:noProof/>
                <w:lang w:eastAsia="de-DE"/>
              </w:rPr>
              <w:tab/>
            </w:r>
            <w:r w:rsidR="002C7DF9" w:rsidRPr="00E5577E">
              <w:rPr>
                <w:rStyle w:val="Hyperlink"/>
                <w:noProof/>
              </w:rPr>
              <w:t>Zielsetzung</w:t>
            </w:r>
            <w:r w:rsidR="002C7DF9">
              <w:rPr>
                <w:noProof/>
                <w:webHidden/>
              </w:rPr>
              <w:tab/>
            </w:r>
            <w:r w:rsidR="002C7DF9">
              <w:rPr>
                <w:noProof/>
                <w:webHidden/>
              </w:rPr>
              <w:fldChar w:fldCharType="begin"/>
            </w:r>
            <w:r w:rsidR="002C7DF9">
              <w:rPr>
                <w:noProof/>
                <w:webHidden/>
              </w:rPr>
              <w:instrText xml:space="preserve"> PAGEREF _Toc436476056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299D0EE0" w14:textId="77777777" w:rsidR="002C7DF9" w:rsidRDefault="002D0BC8">
          <w:pPr>
            <w:pStyle w:val="Verzeichnis3"/>
            <w:tabs>
              <w:tab w:val="left" w:pos="1320"/>
              <w:tab w:val="right" w:leader="dot" w:pos="9062"/>
            </w:tabs>
            <w:rPr>
              <w:rFonts w:eastAsiaTheme="minorEastAsia"/>
              <w:noProof/>
              <w:lang w:eastAsia="de-DE"/>
            </w:rPr>
          </w:pPr>
          <w:hyperlink w:anchor="_Toc436476057" w:history="1">
            <w:r w:rsidR="002C7DF9" w:rsidRPr="00E5577E">
              <w:rPr>
                <w:rStyle w:val="Hyperlink"/>
                <w:noProof/>
              </w:rPr>
              <w:t>1.2.1</w:t>
            </w:r>
            <w:r w:rsidR="002C7DF9">
              <w:rPr>
                <w:rFonts w:eastAsiaTheme="minorEastAsia"/>
                <w:noProof/>
                <w:lang w:eastAsia="de-DE"/>
              </w:rPr>
              <w:tab/>
            </w:r>
            <w:r w:rsidR="002C7DF9" w:rsidRPr="00E5577E">
              <w:rPr>
                <w:rStyle w:val="Hyperlink"/>
                <w:noProof/>
              </w:rPr>
              <w:t>Konzept</w:t>
            </w:r>
            <w:r w:rsidR="002C7DF9">
              <w:rPr>
                <w:noProof/>
                <w:webHidden/>
              </w:rPr>
              <w:tab/>
            </w:r>
            <w:r w:rsidR="002C7DF9">
              <w:rPr>
                <w:noProof/>
                <w:webHidden/>
              </w:rPr>
              <w:fldChar w:fldCharType="begin"/>
            </w:r>
            <w:r w:rsidR="002C7DF9">
              <w:rPr>
                <w:noProof/>
                <w:webHidden/>
              </w:rPr>
              <w:instrText xml:space="preserve"> PAGEREF _Toc436476057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095067E5" w14:textId="77777777" w:rsidR="002C7DF9" w:rsidRDefault="002D0BC8">
          <w:pPr>
            <w:pStyle w:val="Verzeichnis3"/>
            <w:tabs>
              <w:tab w:val="left" w:pos="1320"/>
              <w:tab w:val="right" w:leader="dot" w:pos="9062"/>
            </w:tabs>
            <w:rPr>
              <w:rFonts w:eastAsiaTheme="minorEastAsia"/>
              <w:noProof/>
              <w:lang w:eastAsia="de-DE"/>
            </w:rPr>
          </w:pPr>
          <w:hyperlink w:anchor="_Toc436476058" w:history="1">
            <w:r w:rsidR="002C7DF9" w:rsidRPr="00E5577E">
              <w:rPr>
                <w:rStyle w:val="Hyperlink"/>
                <w:noProof/>
              </w:rPr>
              <w:t>1.2.2</w:t>
            </w:r>
            <w:r w:rsidR="002C7DF9">
              <w:rPr>
                <w:rFonts w:eastAsiaTheme="minorEastAsia"/>
                <w:noProof/>
                <w:lang w:eastAsia="de-DE"/>
              </w:rPr>
              <w:tab/>
            </w:r>
            <w:r w:rsidR="002C7DF9" w:rsidRPr="00E5577E">
              <w:rPr>
                <w:rStyle w:val="Hyperlink"/>
                <w:noProof/>
              </w:rPr>
              <w:t>Zielgruppe</w:t>
            </w:r>
            <w:r w:rsidR="002C7DF9">
              <w:rPr>
                <w:noProof/>
                <w:webHidden/>
              </w:rPr>
              <w:tab/>
            </w:r>
            <w:r w:rsidR="002C7DF9">
              <w:rPr>
                <w:noProof/>
                <w:webHidden/>
              </w:rPr>
              <w:fldChar w:fldCharType="begin"/>
            </w:r>
            <w:r w:rsidR="002C7DF9">
              <w:rPr>
                <w:noProof/>
                <w:webHidden/>
              </w:rPr>
              <w:instrText xml:space="preserve"> PAGEREF _Toc436476058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6CAE63DD" w14:textId="77777777" w:rsidR="002C7DF9" w:rsidRDefault="002D0BC8">
          <w:pPr>
            <w:pStyle w:val="Verzeichnis3"/>
            <w:tabs>
              <w:tab w:val="left" w:pos="1320"/>
              <w:tab w:val="right" w:leader="dot" w:pos="9062"/>
            </w:tabs>
            <w:rPr>
              <w:rFonts w:eastAsiaTheme="minorEastAsia"/>
              <w:noProof/>
              <w:lang w:eastAsia="de-DE"/>
            </w:rPr>
          </w:pPr>
          <w:hyperlink w:anchor="_Toc436476059" w:history="1">
            <w:r w:rsidR="002C7DF9" w:rsidRPr="00E5577E">
              <w:rPr>
                <w:rStyle w:val="Hyperlink"/>
                <w:noProof/>
              </w:rPr>
              <w:t>1.2.3</w:t>
            </w:r>
            <w:r w:rsidR="002C7DF9">
              <w:rPr>
                <w:rFonts w:eastAsiaTheme="minorEastAsia"/>
                <w:noProof/>
                <w:lang w:eastAsia="de-DE"/>
              </w:rPr>
              <w:tab/>
            </w:r>
            <w:r w:rsidR="002C7DF9" w:rsidRPr="00E5577E">
              <w:rPr>
                <w:rStyle w:val="Hyperlink"/>
                <w:noProof/>
              </w:rPr>
              <w:t>Allgemeine Beschreibung der Funktionen</w:t>
            </w:r>
            <w:r w:rsidR="002C7DF9">
              <w:rPr>
                <w:noProof/>
                <w:webHidden/>
              </w:rPr>
              <w:tab/>
            </w:r>
            <w:r w:rsidR="002C7DF9">
              <w:rPr>
                <w:noProof/>
                <w:webHidden/>
              </w:rPr>
              <w:fldChar w:fldCharType="begin"/>
            </w:r>
            <w:r w:rsidR="002C7DF9">
              <w:rPr>
                <w:noProof/>
                <w:webHidden/>
              </w:rPr>
              <w:instrText xml:space="preserve"> PAGEREF _Toc436476059 \h </w:instrText>
            </w:r>
            <w:r w:rsidR="002C7DF9">
              <w:rPr>
                <w:noProof/>
                <w:webHidden/>
              </w:rPr>
            </w:r>
            <w:r w:rsidR="002C7DF9">
              <w:rPr>
                <w:noProof/>
                <w:webHidden/>
              </w:rPr>
              <w:fldChar w:fldCharType="separate"/>
            </w:r>
            <w:r w:rsidR="002C7DF9">
              <w:rPr>
                <w:noProof/>
                <w:webHidden/>
              </w:rPr>
              <w:t>3</w:t>
            </w:r>
            <w:r w:rsidR="002C7DF9">
              <w:rPr>
                <w:noProof/>
                <w:webHidden/>
              </w:rPr>
              <w:fldChar w:fldCharType="end"/>
            </w:r>
          </w:hyperlink>
        </w:p>
        <w:p w14:paraId="793A0929" w14:textId="77777777" w:rsidR="002C7DF9" w:rsidRDefault="002D0BC8">
          <w:pPr>
            <w:pStyle w:val="Verzeichnis3"/>
            <w:tabs>
              <w:tab w:val="left" w:pos="1320"/>
              <w:tab w:val="right" w:leader="dot" w:pos="9062"/>
            </w:tabs>
            <w:rPr>
              <w:rFonts w:eastAsiaTheme="minorEastAsia"/>
              <w:noProof/>
              <w:lang w:eastAsia="de-DE"/>
            </w:rPr>
          </w:pPr>
          <w:hyperlink w:anchor="_Toc436476060" w:history="1">
            <w:r w:rsidR="002C7DF9" w:rsidRPr="00E5577E">
              <w:rPr>
                <w:rStyle w:val="Hyperlink"/>
                <w:noProof/>
              </w:rPr>
              <w:t>1.2.4</w:t>
            </w:r>
            <w:r w:rsidR="002C7DF9">
              <w:rPr>
                <w:rFonts w:eastAsiaTheme="minorEastAsia"/>
                <w:noProof/>
                <w:lang w:eastAsia="de-DE"/>
              </w:rPr>
              <w:tab/>
            </w:r>
            <w:r w:rsidR="002C7DF9" w:rsidRPr="00E5577E">
              <w:rPr>
                <w:rStyle w:val="Hyperlink"/>
                <w:noProof/>
              </w:rPr>
              <w:t>Genutzte Medien</w:t>
            </w:r>
            <w:r w:rsidR="002C7DF9">
              <w:rPr>
                <w:noProof/>
                <w:webHidden/>
              </w:rPr>
              <w:tab/>
            </w:r>
            <w:r w:rsidR="002C7DF9">
              <w:rPr>
                <w:noProof/>
                <w:webHidden/>
              </w:rPr>
              <w:fldChar w:fldCharType="begin"/>
            </w:r>
            <w:r w:rsidR="002C7DF9">
              <w:rPr>
                <w:noProof/>
                <w:webHidden/>
              </w:rPr>
              <w:instrText xml:space="preserve"> PAGEREF _Toc436476060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27E5378" w14:textId="77777777" w:rsidR="002C7DF9" w:rsidRDefault="002D0BC8">
          <w:pPr>
            <w:pStyle w:val="Verzeichnis3"/>
            <w:tabs>
              <w:tab w:val="left" w:pos="1320"/>
              <w:tab w:val="right" w:leader="dot" w:pos="9062"/>
            </w:tabs>
            <w:rPr>
              <w:rFonts w:eastAsiaTheme="minorEastAsia"/>
              <w:noProof/>
              <w:lang w:eastAsia="de-DE"/>
            </w:rPr>
          </w:pPr>
          <w:hyperlink w:anchor="_Toc436476061" w:history="1">
            <w:r w:rsidR="002C7DF9" w:rsidRPr="00E5577E">
              <w:rPr>
                <w:rStyle w:val="Hyperlink"/>
                <w:noProof/>
              </w:rPr>
              <w:t>1.2.5</w:t>
            </w:r>
            <w:r w:rsidR="002C7DF9">
              <w:rPr>
                <w:rFonts w:eastAsiaTheme="minorEastAsia"/>
                <w:noProof/>
                <w:lang w:eastAsia="de-DE"/>
              </w:rPr>
              <w:tab/>
            </w:r>
            <w:r w:rsidR="002C7DF9" w:rsidRPr="00E5577E">
              <w:rPr>
                <w:rStyle w:val="Hyperlink"/>
                <w:noProof/>
              </w:rPr>
              <w:t>Rahmenbedingungen</w:t>
            </w:r>
            <w:r w:rsidR="002C7DF9">
              <w:rPr>
                <w:noProof/>
                <w:webHidden/>
              </w:rPr>
              <w:tab/>
            </w:r>
            <w:r w:rsidR="002C7DF9">
              <w:rPr>
                <w:noProof/>
                <w:webHidden/>
              </w:rPr>
              <w:fldChar w:fldCharType="begin"/>
            </w:r>
            <w:r w:rsidR="002C7DF9">
              <w:rPr>
                <w:noProof/>
                <w:webHidden/>
              </w:rPr>
              <w:instrText xml:space="preserve"> PAGEREF _Toc436476061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354F9E4" w14:textId="77777777" w:rsidR="002C7DF9" w:rsidRDefault="002D0BC8">
          <w:pPr>
            <w:pStyle w:val="Verzeichnis3"/>
            <w:tabs>
              <w:tab w:val="left" w:pos="1320"/>
              <w:tab w:val="right" w:leader="dot" w:pos="9062"/>
            </w:tabs>
            <w:rPr>
              <w:rFonts w:eastAsiaTheme="minorEastAsia"/>
              <w:noProof/>
              <w:lang w:eastAsia="de-DE"/>
            </w:rPr>
          </w:pPr>
          <w:hyperlink w:anchor="_Toc436476062" w:history="1">
            <w:r w:rsidR="002C7DF9" w:rsidRPr="00E5577E">
              <w:rPr>
                <w:rStyle w:val="Hyperlink"/>
                <w:noProof/>
              </w:rPr>
              <w:t>1.2.6</w:t>
            </w:r>
            <w:r w:rsidR="002C7DF9">
              <w:rPr>
                <w:rFonts w:eastAsiaTheme="minorEastAsia"/>
                <w:noProof/>
                <w:lang w:eastAsia="de-DE"/>
              </w:rPr>
              <w:tab/>
            </w:r>
            <w:r w:rsidR="002C7DF9" w:rsidRPr="00E5577E">
              <w:rPr>
                <w:rStyle w:val="Hyperlink"/>
                <w:noProof/>
              </w:rPr>
              <w:t>Technische Umgebung</w:t>
            </w:r>
            <w:r w:rsidR="002C7DF9">
              <w:rPr>
                <w:noProof/>
                <w:webHidden/>
              </w:rPr>
              <w:tab/>
            </w:r>
            <w:r w:rsidR="002C7DF9">
              <w:rPr>
                <w:noProof/>
                <w:webHidden/>
              </w:rPr>
              <w:fldChar w:fldCharType="begin"/>
            </w:r>
            <w:r w:rsidR="002C7DF9">
              <w:rPr>
                <w:noProof/>
                <w:webHidden/>
              </w:rPr>
              <w:instrText xml:space="preserve"> PAGEREF _Toc436476062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6E034464" w14:textId="77777777" w:rsidR="002C7DF9" w:rsidRDefault="002D0BC8">
          <w:pPr>
            <w:pStyle w:val="Verzeichnis3"/>
            <w:tabs>
              <w:tab w:val="left" w:pos="1320"/>
              <w:tab w:val="right" w:leader="dot" w:pos="9062"/>
            </w:tabs>
            <w:rPr>
              <w:rFonts w:eastAsiaTheme="minorEastAsia"/>
              <w:noProof/>
              <w:lang w:eastAsia="de-DE"/>
            </w:rPr>
          </w:pPr>
          <w:hyperlink w:anchor="_Toc436476063" w:history="1">
            <w:r w:rsidR="002C7DF9" w:rsidRPr="00E5577E">
              <w:rPr>
                <w:rStyle w:val="Hyperlink"/>
                <w:noProof/>
              </w:rPr>
              <w:t>1.2.7</w:t>
            </w:r>
            <w:r w:rsidR="002C7DF9">
              <w:rPr>
                <w:rFonts w:eastAsiaTheme="minorEastAsia"/>
                <w:noProof/>
                <w:lang w:eastAsia="de-DE"/>
              </w:rPr>
              <w:tab/>
            </w:r>
            <w:r w:rsidR="002C7DF9" w:rsidRPr="00E5577E">
              <w:rPr>
                <w:rStyle w:val="Hyperlink"/>
                <w:noProof/>
              </w:rPr>
              <w:t>Einsatzbedingungen</w:t>
            </w:r>
            <w:r w:rsidR="002C7DF9">
              <w:rPr>
                <w:noProof/>
                <w:webHidden/>
              </w:rPr>
              <w:tab/>
            </w:r>
            <w:r w:rsidR="002C7DF9">
              <w:rPr>
                <w:noProof/>
                <w:webHidden/>
              </w:rPr>
              <w:fldChar w:fldCharType="begin"/>
            </w:r>
            <w:r w:rsidR="002C7DF9">
              <w:rPr>
                <w:noProof/>
                <w:webHidden/>
              </w:rPr>
              <w:instrText xml:space="preserve"> PAGEREF _Toc436476063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0E63A2C0" w14:textId="77777777" w:rsidR="002C7DF9" w:rsidRDefault="002D0BC8">
          <w:pPr>
            <w:pStyle w:val="Verzeichnis3"/>
            <w:tabs>
              <w:tab w:val="left" w:pos="1320"/>
              <w:tab w:val="right" w:leader="dot" w:pos="9062"/>
            </w:tabs>
            <w:rPr>
              <w:rFonts w:eastAsiaTheme="minorEastAsia"/>
              <w:noProof/>
              <w:lang w:eastAsia="de-DE"/>
            </w:rPr>
          </w:pPr>
          <w:hyperlink w:anchor="_Toc436476064" w:history="1">
            <w:r w:rsidR="002C7DF9" w:rsidRPr="00E5577E">
              <w:rPr>
                <w:rStyle w:val="Hyperlink"/>
                <w:noProof/>
              </w:rPr>
              <w:t>1.2.8</w:t>
            </w:r>
            <w:r w:rsidR="002C7DF9">
              <w:rPr>
                <w:rFonts w:eastAsiaTheme="minorEastAsia"/>
                <w:noProof/>
                <w:lang w:eastAsia="de-DE"/>
              </w:rPr>
              <w:tab/>
            </w:r>
            <w:r w:rsidR="002C7DF9" w:rsidRPr="00E5577E">
              <w:rPr>
                <w:rStyle w:val="Hyperlink"/>
                <w:noProof/>
              </w:rPr>
              <w:t>Rechtliches:</w:t>
            </w:r>
            <w:r w:rsidR="002C7DF9">
              <w:rPr>
                <w:noProof/>
                <w:webHidden/>
              </w:rPr>
              <w:tab/>
            </w:r>
            <w:r w:rsidR="002C7DF9">
              <w:rPr>
                <w:noProof/>
                <w:webHidden/>
              </w:rPr>
              <w:fldChar w:fldCharType="begin"/>
            </w:r>
            <w:r w:rsidR="002C7DF9">
              <w:rPr>
                <w:noProof/>
                <w:webHidden/>
              </w:rPr>
              <w:instrText xml:space="preserve"> PAGEREF _Toc436476064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1F6751E1" w14:textId="77777777" w:rsidR="002C7DF9" w:rsidRDefault="002D0BC8">
          <w:pPr>
            <w:pStyle w:val="Verzeichnis3"/>
            <w:tabs>
              <w:tab w:val="left" w:pos="1320"/>
              <w:tab w:val="right" w:leader="dot" w:pos="9062"/>
            </w:tabs>
            <w:rPr>
              <w:rFonts w:eastAsiaTheme="minorEastAsia"/>
              <w:noProof/>
              <w:lang w:eastAsia="de-DE"/>
            </w:rPr>
          </w:pPr>
          <w:hyperlink w:anchor="_Toc436476065" w:history="1">
            <w:r w:rsidR="002C7DF9" w:rsidRPr="00E5577E">
              <w:rPr>
                <w:rStyle w:val="Hyperlink"/>
                <w:noProof/>
              </w:rPr>
              <w:t>1.2.9</w:t>
            </w:r>
            <w:r w:rsidR="002C7DF9">
              <w:rPr>
                <w:rFonts w:eastAsiaTheme="minorEastAsia"/>
                <w:noProof/>
                <w:lang w:eastAsia="de-DE"/>
              </w:rPr>
              <w:tab/>
            </w:r>
            <w:r w:rsidR="002C7DF9" w:rsidRPr="00E5577E">
              <w:rPr>
                <w:rStyle w:val="Hyperlink"/>
                <w:noProof/>
              </w:rPr>
              <w:t>Vorkenntnisse</w:t>
            </w:r>
            <w:r w:rsidR="002C7DF9">
              <w:rPr>
                <w:noProof/>
                <w:webHidden/>
              </w:rPr>
              <w:tab/>
            </w:r>
            <w:r w:rsidR="002C7DF9">
              <w:rPr>
                <w:noProof/>
                <w:webHidden/>
              </w:rPr>
              <w:fldChar w:fldCharType="begin"/>
            </w:r>
            <w:r w:rsidR="002C7DF9">
              <w:rPr>
                <w:noProof/>
                <w:webHidden/>
              </w:rPr>
              <w:instrText xml:space="preserve"> PAGEREF _Toc436476065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59BCEC12" w14:textId="77777777" w:rsidR="002C7DF9" w:rsidRDefault="002D0BC8">
          <w:pPr>
            <w:pStyle w:val="Verzeichnis3"/>
            <w:tabs>
              <w:tab w:val="left" w:pos="1320"/>
              <w:tab w:val="right" w:leader="dot" w:pos="9062"/>
            </w:tabs>
            <w:rPr>
              <w:rFonts w:eastAsiaTheme="minorEastAsia"/>
              <w:noProof/>
              <w:lang w:eastAsia="de-DE"/>
            </w:rPr>
          </w:pPr>
          <w:hyperlink w:anchor="_Toc436476066" w:history="1">
            <w:r w:rsidR="002C7DF9" w:rsidRPr="00E5577E">
              <w:rPr>
                <w:rStyle w:val="Hyperlink"/>
                <w:noProof/>
              </w:rPr>
              <w:t>1.2.10</w:t>
            </w:r>
            <w:r w:rsidR="002C7DF9">
              <w:rPr>
                <w:rFonts w:eastAsiaTheme="minorEastAsia"/>
                <w:noProof/>
                <w:lang w:eastAsia="de-DE"/>
              </w:rPr>
              <w:tab/>
            </w:r>
            <w:r w:rsidR="002C7DF9" w:rsidRPr="00E5577E">
              <w:rPr>
                <w:rStyle w:val="Hyperlink"/>
                <w:noProof/>
              </w:rPr>
              <w:t>Einschränkungen</w:t>
            </w:r>
            <w:r w:rsidR="002C7DF9">
              <w:rPr>
                <w:noProof/>
                <w:webHidden/>
              </w:rPr>
              <w:tab/>
            </w:r>
            <w:r w:rsidR="002C7DF9">
              <w:rPr>
                <w:noProof/>
                <w:webHidden/>
              </w:rPr>
              <w:fldChar w:fldCharType="begin"/>
            </w:r>
            <w:r w:rsidR="002C7DF9">
              <w:rPr>
                <w:noProof/>
                <w:webHidden/>
              </w:rPr>
              <w:instrText xml:space="preserve"> PAGEREF _Toc436476066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3FB94562" w14:textId="77777777" w:rsidR="002C7DF9" w:rsidRDefault="002D0BC8">
          <w:pPr>
            <w:pStyle w:val="Verzeichnis2"/>
            <w:tabs>
              <w:tab w:val="left" w:pos="880"/>
              <w:tab w:val="right" w:leader="dot" w:pos="9062"/>
            </w:tabs>
            <w:rPr>
              <w:rFonts w:eastAsiaTheme="minorEastAsia"/>
              <w:noProof/>
              <w:lang w:eastAsia="de-DE"/>
            </w:rPr>
          </w:pPr>
          <w:hyperlink w:anchor="_Toc436476067" w:history="1">
            <w:r w:rsidR="002C7DF9" w:rsidRPr="00E5577E">
              <w:rPr>
                <w:rStyle w:val="Hyperlink"/>
                <w:noProof/>
              </w:rPr>
              <w:t>1.3</w:t>
            </w:r>
            <w:r w:rsidR="002C7DF9">
              <w:rPr>
                <w:rFonts w:eastAsiaTheme="minorEastAsia"/>
                <w:noProof/>
                <w:lang w:eastAsia="de-DE"/>
              </w:rPr>
              <w:tab/>
            </w:r>
            <w:r w:rsidR="002C7DF9" w:rsidRPr="00E5577E">
              <w:rPr>
                <w:rStyle w:val="Hyperlink"/>
                <w:noProof/>
              </w:rPr>
              <w:t>Meilensteine</w:t>
            </w:r>
            <w:r w:rsidR="002C7DF9">
              <w:rPr>
                <w:noProof/>
                <w:webHidden/>
              </w:rPr>
              <w:tab/>
            </w:r>
            <w:r w:rsidR="002C7DF9">
              <w:rPr>
                <w:noProof/>
                <w:webHidden/>
              </w:rPr>
              <w:fldChar w:fldCharType="begin"/>
            </w:r>
            <w:r w:rsidR="002C7DF9">
              <w:rPr>
                <w:noProof/>
                <w:webHidden/>
              </w:rPr>
              <w:instrText xml:space="preserve"> PAGEREF _Toc436476067 \h </w:instrText>
            </w:r>
            <w:r w:rsidR="002C7DF9">
              <w:rPr>
                <w:noProof/>
                <w:webHidden/>
              </w:rPr>
            </w:r>
            <w:r w:rsidR="002C7DF9">
              <w:rPr>
                <w:noProof/>
                <w:webHidden/>
              </w:rPr>
              <w:fldChar w:fldCharType="separate"/>
            </w:r>
            <w:r w:rsidR="002C7DF9">
              <w:rPr>
                <w:noProof/>
                <w:webHidden/>
              </w:rPr>
              <w:t>4</w:t>
            </w:r>
            <w:r w:rsidR="002C7DF9">
              <w:rPr>
                <w:noProof/>
                <w:webHidden/>
              </w:rPr>
              <w:fldChar w:fldCharType="end"/>
            </w:r>
          </w:hyperlink>
        </w:p>
        <w:p w14:paraId="41A78815" w14:textId="77777777" w:rsidR="002C7DF9" w:rsidRDefault="002D0BC8">
          <w:pPr>
            <w:pStyle w:val="Verzeichnis1"/>
            <w:tabs>
              <w:tab w:val="left" w:pos="440"/>
              <w:tab w:val="right" w:leader="dot" w:pos="9062"/>
            </w:tabs>
            <w:rPr>
              <w:rFonts w:eastAsiaTheme="minorEastAsia"/>
              <w:noProof/>
              <w:lang w:eastAsia="de-DE"/>
            </w:rPr>
          </w:pPr>
          <w:hyperlink w:anchor="_Toc436476068" w:history="1">
            <w:r w:rsidR="002C7DF9" w:rsidRPr="00E5577E">
              <w:rPr>
                <w:rStyle w:val="Hyperlink"/>
                <w:noProof/>
              </w:rPr>
              <w:t>2</w:t>
            </w:r>
            <w:r w:rsidR="002C7DF9">
              <w:rPr>
                <w:rFonts w:eastAsiaTheme="minorEastAsia"/>
                <w:noProof/>
                <w:lang w:eastAsia="de-DE"/>
              </w:rPr>
              <w:tab/>
            </w:r>
            <w:r w:rsidR="002C7DF9" w:rsidRPr="00E5577E">
              <w:rPr>
                <w:rStyle w:val="Hyperlink"/>
                <w:noProof/>
              </w:rPr>
              <w:t>Organisation</w:t>
            </w:r>
            <w:r w:rsidR="002C7DF9">
              <w:rPr>
                <w:noProof/>
                <w:webHidden/>
              </w:rPr>
              <w:tab/>
            </w:r>
            <w:r w:rsidR="002C7DF9">
              <w:rPr>
                <w:noProof/>
                <w:webHidden/>
              </w:rPr>
              <w:fldChar w:fldCharType="begin"/>
            </w:r>
            <w:r w:rsidR="002C7DF9">
              <w:rPr>
                <w:noProof/>
                <w:webHidden/>
              </w:rPr>
              <w:instrText xml:space="preserve"> PAGEREF _Toc436476068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531C7268" w14:textId="77777777" w:rsidR="002C7DF9" w:rsidRDefault="002D0BC8">
          <w:pPr>
            <w:pStyle w:val="Verzeichnis2"/>
            <w:tabs>
              <w:tab w:val="left" w:pos="880"/>
              <w:tab w:val="right" w:leader="dot" w:pos="9062"/>
            </w:tabs>
            <w:rPr>
              <w:rFonts w:eastAsiaTheme="minorEastAsia"/>
              <w:noProof/>
              <w:lang w:eastAsia="de-DE"/>
            </w:rPr>
          </w:pPr>
          <w:hyperlink w:anchor="_Toc436476069" w:history="1">
            <w:r w:rsidR="002C7DF9" w:rsidRPr="00E5577E">
              <w:rPr>
                <w:rStyle w:val="Hyperlink"/>
                <w:noProof/>
              </w:rPr>
              <w:t>2.1</w:t>
            </w:r>
            <w:r w:rsidR="002C7DF9">
              <w:rPr>
                <w:rFonts w:eastAsiaTheme="minorEastAsia"/>
                <w:noProof/>
                <w:lang w:eastAsia="de-DE"/>
              </w:rPr>
              <w:tab/>
            </w:r>
            <w:r w:rsidR="002C7DF9" w:rsidRPr="00E5577E">
              <w:rPr>
                <w:rStyle w:val="Hyperlink"/>
                <w:noProof/>
              </w:rPr>
              <w:t>Aufbauorganisation</w:t>
            </w:r>
            <w:r w:rsidR="002C7DF9">
              <w:rPr>
                <w:noProof/>
                <w:webHidden/>
              </w:rPr>
              <w:tab/>
            </w:r>
            <w:r w:rsidR="002C7DF9">
              <w:rPr>
                <w:noProof/>
                <w:webHidden/>
              </w:rPr>
              <w:fldChar w:fldCharType="begin"/>
            </w:r>
            <w:r w:rsidR="002C7DF9">
              <w:rPr>
                <w:noProof/>
                <w:webHidden/>
              </w:rPr>
              <w:instrText xml:space="preserve"> PAGEREF _Toc436476069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055DE563" w14:textId="77777777" w:rsidR="002C7DF9" w:rsidRDefault="002D0BC8">
          <w:pPr>
            <w:pStyle w:val="Verzeichnis3"/>
            <w:tabs>
              <w:tab w:val="left" w:pos="1320"/>
              <w:tab w:val="right" w:leader="dot" w:pos="9062"/>
            </w:tabs>
            <w:rPr>
              <w:rFonts w:eastAsiaTheme="minorEastAsia"/>
              <w:noProof/>
              <w:lang w:eastAsia="de-DE"/>
            </w:rPr>
          </w:pPr>
          <w:hyperlink w:anchor="_Toc436476070" w:history="1">
            <w:r w:rsidR="002C7DF9" w:rsidRPr="00E5577E">
              <w:rPr>
                <w:rStyle w:val="Hyperlink"/>
                <w:noProof/>
              </w:rPr>
              <w:t>2.1.1</w:t>
            </w:r>
            <w:r w:rsidR="002C7DF9">
              <w:rPr>
                <w:rFonts w:eastAsiaTheme="minorEastAsia"/>
                <w:noProof/>
                <w:lang w:eastAsia="de-DE"/>
              </w:rPr>
              <w:tab/>
            </w:r>
            <w:r w:rsidR="002C7DF9" w:rsidRPr="00E5577E">
              <w:rPr>
                <w:rStyle w:val="Hyperlink"/>
                <w:noProof/>
              </w:rPr>
              <w:t>(1PL-3TP-12PM)</w:t>
            </w:r>
            <w:r w:rsidR="002C7DF9">
              <w:rPr>
                <w:noProof/>
                <w:webHidden/>
              </w:rPr>
              <w:tab/>
            </w:r>
            <w:r w:rsidR="002C7DF9">
              <w:rPr>
                <w:noProof/>
                <w:webHidden/>
              </w:rPr>
              <w:fldChar w:fldCharType="begin"/>
            </w:r>
            <w:r w:rsidR="002C7DF9">
              <w:rPr>
                <w:noProof/>
                <w:webHidden/>
              </w:rPr>
              <w:instrText xml:space="preserve"> PAGEREF _Toc436476070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7E35C620" w14:textId="77777777" w:rsidR="002C7DF9" w:rsidRDefault="002D0BC8">
          <w:pPr>
            <w:pStyle w:val="Verzeichnis3"/>
            <w:tabs>
              <w:tab w:val="left" w:pos="1320"/>
              <w:tab w:val="right" w:leader="dot" w:pos="9062"/>
            </w:tabs>
            <w:rPr>
              <w:rFonts w:eastAsiaTheme="minorEastAsia"/>
              <w:noProof/>
              <w:lang w:eastAsia="de-DE"/>
            </w:rPr>
          </w:pPr>
          <w:hyperlink w:anchor="_Toc436476071" w:history="1">
            <w:r w:rsidR="002C7DF9" w:rsidRPr="00E5577E">
              <w:rPr>
                <w:rStyle w:val="Hyperlink"/>
                <w:noProof/>
              </w:rPr>
              <w:t>2.1.2</w:t>
            </w:r>
            <w:r w:rsidR="002C7DF9">
              <w:rPr>
                <w:rFonts w:eastAsiaTheme="minorEastAsia"/>
                <w:noProof/>
                <w:lang w:eastAsia="de-DE"/>
              </w:rPr>
              <w:tab/>
            </w:r>
            <w:r w:rsidR="002C7DF9" w:rsidRPr="00E5577E">
              <w:rPr>
                <w:rStyle w:val="Hyperlink"/>
                <w:noProof/>
              </w:rPr>
              <w:t>Taskforces</w:t>
            </w:r>
            <w:r w:rsidR="002C7DF9">
              <w:rPr>
                <w:noProof/>
                <w:webHidden/>
              </w:rPr>
              <w:tab/>
            </w:r>
            <w:r w:rsidR="002C7DF9">
              <w:rPr>
                <w:noProof/>
                <w:webHidden/>
              </w:rPr>
              <w:fldChar w:fldCharType="begin"/>
            </w:r>
            <w:r w:rsidR="002C7DF9">
              <w:rPr>
                <w:noProof/>
                <w:webHidden/>
              </w:rPr>
              <w:instrText xml:space="preserve"> PAGEREF _Toc436476071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6FFEBE8C" w14:textId="77777777" w:rsidR="002C7DF9" w:rsidRDefault="002D0BC8">
          <w:pPr>
            <w:pStyle w:val="Verzeichnis2"/>
            <w:tabs>
              <w:tab w:val="left" w:pos="880"/>
              <w:tab w:val="right" w:leader="dot" w:pos="9062"/>
            </w:tabs>
            <w:rPr>
              <w:rFonts w:eastAsiaTheme="minorEastAsia"/>
              <w:noProof/>
              <w:lang w:eastAsia="de-DE"/>
            </w:rPr>
          </w:pPr>
          <w:hyperlink w:anchor="_Toc436476072" w:history="1">
            <w:r w:rsidR="002C7DF9" w:rsidRPr="00E5577E">
              <w:rPr>
                <w:rStyle w:val="Hyperlink"/>
                <w:noProof/>
              </w:rPr>
              <w:t>2.2</w:t>
            </w:r>
            <w:r w:rsidR="002C7DF9">
              <w:rPr>
                <w:rFonts w:eastAsiaTheme="minorEastAsia"/>
                <w:noProof/>
                <w:lang w:eastAsia="de-DE"/>
              </w:rPr>
              <w:tab/>
            </w:r>
            <w:r w:rsidR="002C7DF9" w:rsidRPr="00E5577E">
              <w:rPr>
                <w:rStyle w:val="Hyperlink"/>
                <w:noProof/>
              </w:rPr>
              <w:t>Skillsheet</w:t>
            </w:r>
            <w:r w:rsidR="002C7DF9">
              <w:rPr>
                <w:noProof/>
                <w:webHidden/>
              </w:rPr>
              <w:tab/>
            </w:r>
            <w:r w:rsidR="002C7DF9">
              <w:rPr>
                <w:noProof/>
                <w:webHidden/>
              </w:rPr>
              <w:fldChar w:fldCharType="begin"/>
            </w:r>
            <w:r w:rsidR="002C7DF9">
              <w:rPr>
                <w:noProof/>
                <w:webHidden/>
              </w:rPr>
              <w:instrText xml:space="preserve"> PAGEREF _Toc436476072 \h </w:instrText>
            </w:r>
            <w:r w:rsidR="002C7DF9">
              <w:rPr>
                <w:noProof/>
                <w:webHidden/>
              </w:rPr>
            </w:r>
            <w:r w:rsidR="002C7DF9">
              <w:rPr>
                <w:noProof/>
                <w:webHidden/>
              </w:rPr>
              <w:fldChar w:fldCharType="separate"/>
            </w:r>
            <w:r w:rsidR="002C7DF9">
              <w:rPr>
                <w:noProof/>
                <w:webHidden/>
              </w:rPr>
              <w:t>5</w:t>
            </w:r>
            <w:r w:rsidR="002C7DF9">
              <w:rPr>
                <w:noProof/>
                <w:webHidden/>
              </w:rPr>
              <w:fldChar w:fldCharType="end"/>
            </w:r>
          </w:hyperlink>
        </w:p>
        <w:p w14:paraId="1AE0E3B1" w14:textId="77777777" w:rsidR="002C7DF9" w:rsidRDefault="002D0BC8">
          <w:pPr>
            <w:pStyle w:val="Verzeichnis1"/>
            <w:tabs>
              <w:tab w:val="left" w:pos="440"/>
              <w:tab w:val="right" w:leader="dot" w:pos="9062"/>
            </w:tabs>
            <w:rPr>
              <w:rFonts w:eastAsiaTheme="minorEastAsia"/>
              <w:noProof/>
              <w:lang w:eastAsia="de-DE"/>
            </w:rPr>
          </w:pPr>
          <w:hyperlink w:anchor="_Toc436476073" w:history="1">
            <w:r w:rsidR="002C7DF9" w:rsidRPr="00E5577E">
              <w:rPr>
                <w:rStyle w:val="Hyperlink"/>
                <w:noProof/>
              </w:rPr>
              <w:t>3</w:t>
            </w:r>
            <w:r w:rsidR="002C7DF9">
              <w:rPr>
                <w:rFonts w:eastAsiaTheme="minorEastAsia"/>
                <w:noProof/>
                <w:lang w:eastAsia="de-DE"/>
              </w:rPr>
              <w:tab/>
            </w:r>
            <w:r w:rsidR="002C7DF9" w:rsidRPr="00E5577E">
              <w:rPr>
                <w:rStyle w:val="Hyperlink"/>
                <w:noProof/>
              </w:rPr>
              <w:t>Ablaufsteuerung</w:t>
            </w:r>
            <w:r w:rsidR="002C7DF9">
              <w:rPr>
                <w:noProof/>
                <w:webHidden/>
              </w:rPr>
              <w:tab/>
            </w:r>
            <w:r w:rsidR="002C7DF9">
              <w:rPr>
                <w:noProof/>
                <w:webHidden/>
              </w:rPr>
              <w:fldChar w:fldCharType="begin"/>
            </w:r>
            <w:r w:rsidR="002C7DF9">
              <w:rPr>
                <w:noProof/>
                <w:webHidden/>
              </w:rPr>
              <w:instrText xml:space="preserve"> PAGEREF _Toc436476073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08BC741" w14:textId="77777777" w:rsidR="002C7DF9" w:rsidRDefault="002D0BC8">
          <w:pPr>
            <w:pStyle w:val="Verzeichnis2"/>
            <w:tabs>
              <w:tab w:val="left" w:pos="880"/>
              <w:tab w:val="right" w:leader="dot" w:pos="9062"/>
            </w:tabs>
            <w:rPr>
              <w:rFonts w:eastAsiaTheme="minorEastAsia"/>
              <w:noProof/>
              <w:lang w:eastAsia="de-DE"/>
            </w:rPr>
          </w:pPr>
          <w:hyperlink w:anchor="_Toc436476074" w:history="1">
            <w:r w:rsidR="002C7DF9" w:rsidRPr="00E5577E">
              <w:rPr>
                <w:rStyle w:val="Hyperlink"/>
                <w:noProof/>
              </w:rPr>
              <w:t>3.1</w:t>
            </w:r>
            <w:r w:rsidR="002C7DF9">
              <w:rPr>
                <w:rFonts w:eastAsiaTheme="minorEastAsia"/>
                <w:noProof/>
                <w:lang w:eastAsia="de-DE"/>
              </w:rPr>
              <w:tab/>
            </w:r>
            <w:r w:rsidR="002C7DF9" w:rsidRPr="00E5577E">
              <w:rPr>
                <w:rStyle w:val="Hyperlink"/>
                <w:noProof/>
              </w:rPr>
              <w:t>Phasenmodell</w:t>
            </w:r>
            <w:r w:rsidR="002C7DF9">
              <w:rPr>
                <w:noProof/>
                <w:webHidden/>
              </w:rPr>
              <w:tab/>
            </w:r>
            <w:r w:rsidR="002C7DF9">
              <w:rPr>
                <w:noProof/>
                <w:webHidden/>
              </w:rPr>
              <w:fldChar w:fldCharType="begin"/>
            </w:r>
            <w:r w:rsidR="002C7DF9">
              <w:rPr>
                <w:noProof/>
                <w:webHidden/>
              </w:rPr>
              <w:instrText xml:space="preserve"> PAGEREF _Toc436476074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4D67ED2B" w14:textId="77777777" w:rsidR="002C7DF9" w:rsidRDefault="002D0BC8">
          <w:pPr>
            <w:pStyle w:val="Verzeichnis2"/>
            <w:tabs>
              <w:tab w:val="left" w:pos="880"/>
              <w:tab w:val="right" w:leader="dot" w:pos="9062"/>
            </w:tabs>
            <w:rPr>
              <w:rFonts w:eastAsiaTheme="minorEastAsia"/>
              <w:noProof/>
              <w:lang w:eastAsia="de-DE"/>
            </w:rPr>
          </w:pPr>
          <w:hyperlink w:anchor="_Toc436476075" w:history="1">
            <w:r w:rsidR="002C7DF9" w:rsidRPr="00E5577E">
              <w:rPr>
                <w:rStyle w:val="Hyperlink"/>
                <w:noProof/>
              </w:rPr>
              <w:t>3.2</w:t>
            </w:r>
            <w:r w:rsidR="002C7DF9">
              <w:rPr>
                <w:rFonts w:eastAsiaTheme="minorEastAsia"/>
                <w:noProof/>
                <w:lang w:eastAsia="de-DE"/>
              </w:rPr>
              <w:tab/>
            </w:r>
            <w:r w:rsidR="002C7DF9" w:rsidRPr="00E5577E">
              <w:rPr>
                <w:rStyle w:val="Hyperlink"/>
                <w:noProof/>
              </w:rPr>
              <w:t>Scrum</w:t>
            </w:r>
            <w:r w:rsidR="002C7DF9">
              <w:rPr>
                <w:noProof/>
                <w:webHidden/>
              </w:rPr>
              <w:tab/>
            </w:r>
            <w:r w:rsidR="002C7DF9">
              <w:rPr>
                <w:noProof/>
                <w:webHidden/>
              </w:rPr>
              <w:fldChar w:fldCharType="begin"/>
            </w:r>
            <w:r w:rsidR="002C7DF9">
              <w:rPr>
                <w:noProof/>
                <w:webHidden/>
              </w:rPr>
              <w:instrText xml:space="preserve"> PAGEREF _Toc436476075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7025B52" w14:textId="77777777" w:rsidR="002C7DF9" w:rsidRDefault="002D0BC8">
          <w:pPr>
            <w:pStyle w:val="Verzeichnis2"/>
            <w:tabs>
              <w:tab w:val="left" w:pos="880"/>
              <w:tab w:val="right" w:leader="dot" w:pos="9062"/>
            </w:tabs>
            <w:rPr>
              <w:rFonts w:eastAsiaTheme="minorEastAsia"/>
              <w:noProof/>
              <w:lang w:eastAsia="de-DE"/>
            </w:rPr>
          </w:pPr>
          <w:hyperlink w:anchor="_Toc436476076" w:history="1">
            <w:r w:rsidR="002C7DF9" w:rsidRPr="00E5577E">
              <w:rPr>
                <w:rStyle w:val="Hyperlink"/>
                <w:noProof/>
              </w:rPr>
              <w:t>3.3</w:t>
            </w:r>
            <w:r w:rsidR="002C7DF9">
              <w:rPr>
                <w:rFonts w:eastAsiaTheme="minorEastAsia"/>
                <w:noProof/>
                <w:lang w:eastAsia="de-DE"/>
              </w:rPr>
              <w:tab/>
            </w:r>
            <w:r w:rsidR="002C7DF9" w:rsidRPr="00E5577E">
              <w:rPr>
                <w:rStyle w:val="Hyperlink"/>
                <w:noProof/>
              </w:rPr>
              <w:t>Extreme Programming</w:t>
            </w:r>
            <w:r w:rsidR="002C7DF9">
              <w:rPr>
                <w:noProof/>
                <w:webHidden/>
              </w:rPr>
              <w:tab/>
            </w:r>
            <w:r w:rsidR="002C7DF9">
              <w:rPr>
                <w:noProof/>
                <w:webHidden/>
              </w:rPr>
              <w:fldChar w:fldCharType="begin"/>
            </w:r>
            <w:r w:rsidR="002C7DF9">
              <w:rPr>
                <w:noProof/>
                <w:webHidden/>
              </w:rPr>
              <w:instrText xml:space="preserve"> PAGEREF _Toc436476076 \h </w:instrText>
            </w:r>
            <w:r w:rsidR="002C7DF9">
              <w:rPr>
                <w:noProof/>
                <w:webHidden/>
              </w:rPr>
            </w:r>
            <w:r w:rsidR="002C7DF9">
              <w:rPr>
                <w:noProof/>
                <w:webHidden/>
              </w:rPr>
              <w:fldChar w:fldCharType="separate"/>
            </w:r>
            <w:r w:rsidR="002C7DF9">
              <w:rPr>
                <w:noProof/>
                <w:webHidden/>
              </w:rPr>
              <w:t>6</w:t>
            </w:r>
            <w:r w:rsidR="002C7DF9">
              <w:rPr>
                <w:noProof/>
                <w:webHidden/>
              </w:rPr>
              <w:fldChar w:fldCharType="end"/>
            </w:r>
          </w:hyperlink>
        </w:p>
        <w:p w14:paraId="20762452" w14:textId="77777777" w:rsidR="002C7DF9" w:rsidRDefault="002D0BC8">
          <w:pPr>
            <w:pStyle w:val="Verzeichnis1"/>
            <w:tabs>
              <w:tab w:val="left" w:pos="440"/>
              <w:tab w:val="right" w:leader="dot" w:pos="9062"/>
            </w:tabs>
            <w:rPr>
              <w:rFonts w:eastAsiaTheme="minorEastAsia"/>
              <w:noProof/>
              <w:lang w:eastAsia="de-DE"/>
            </w:rPr>
          </w:pPr>
          <w:hyperlink w:anchor="_Toc436476077" w:history="1">
            <w:r w:rsidR="002C7DF9" w:rsidRPr="00E5577E">
              <w:rPr>
                <w:rStyle w:val="Hyperlink"/>
                <w:noProof/>
              </w:rPr>
              <w:t>4</w:t>
            </w:r>
            <w:r w:rsidR="002C7DF9">
              <w:rPr>
                <w:rFonts w:eastAsiaTheme="minorEastAsia"/>
                <w:noProof/>
                <w:lang w:eastAsia="de-DE"/>
              </w:rPr>
              <w:tab/>
            </w:r>
            <w:r w:rsidR="002C7DF9" w:rsidRPr="00E5577E">
              <w:rPr>
                <w:rStyle w:val="Hyperlink"/>
                <w:noProof/>
              </w:rPr>
              <w:t>Risikomanagement</w:t>
            </w:r>
            <w:r w:rsidR="002C7DF9">
              <w:rPr>
                <w:noProof/>
                <w:webHidden/>
              </w:rPr>
              <w:tab/>
            </w:r>
            <w:r w:rsidR="002C7DF9">
              <w:rPr>
                <w:noProof/>
                <w:webHidden/>
              </w:rPr>
              <w:fldChar w:fldCharType="begin"/>
            </w:r>
            <w:r w:rsidR="002C7DF9">
              <w:rPr>
                <w:noProof/>
                <w:webHidden/>
              </w:rPr>
              <w:instrText xml:space="preserve"> PAGEREF _Toc436476077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6F5C14DC" w14:textId="77777777" w:rsidR="002C7DF9" w:rsidRDefault="002D0BC8">
          <w:pPr>
            <w:pStyle w:val="Verzeichnis2"/>
            <w:tabs>
              <w:tab w:val="left" w:pos="880"/>
              <w:tab w:val="right" w:leader="dot" w:pos="9062"/>
            </w:tabs>
            <w:rPr>
              <w:rFonts w:eastAsiaTheme="minorEastAsia"/>
              <w:noProof/>
              <w:lang w:eastAsia="de-DE"/>
            </w:rPr>
          </w:pPr>
          <w:hyperlink w:anchor="_Toc436476078" w:history="1">
            <w:r w:rsidR="002C7DF9" w:rsidRPr="00E5577E">
              <w:rPr>
                <w:rStyle w:val="Hyperlink"/>
                <w:noProof/>
              </w:rPr>
              <w:t>4.1</w:t>
            </w:r>
            <w:r w:rsidR="002C7DF9">
              <w:rPr>
                <w:rFonts w:eastAsiaTheme="minorEastAsia"/>
                <w:noProof/>
                <w:lang w:eastAsia="de-DE"/>
              </w:rPr>
              <w:tab/>
            </w:r>
            <w:r w:rsidR="002C7DF9" w:rsidRPr="00E5577E">
              <w:rPr>
                <w:rStyle w:val="Hyperlink"/>
                <w:noProof/>
              </w:rPr>
              <w:t>Stakeholderanalyse</w:t>
            </w:r>
            <w:r w:rsidR="002C7DF9">
              <w:rPr>
                <w:noProof/>
                <w:webHidden/>
              </w:rPr>
              <w:tab/>
            </w:r>
            <w:r w:rsidR="002C7DF9">
              <w:rPr>
                <w:noProof/>
                <w:webHidden/>
              </w:rPr>
              <w:fldChar w:fldCharType="begin"/>
            </w:r>
            <w:r w:rsidR="002C7DF9">
              <w:rPr>
                <w:noProof/>
                <w:webHidden/>
              </w:rPr>
              <w:instrText xml:space="preserve"> PAGEREF _Toc436476078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3A99292B" w14:textId="77777777" w:rsidR="002C7DF9" w:rsidRDefault="002D0BC8">
          <w:pPr>
            <w:pStyle w:val="Verzeichnis3"/>
            <w:tabs>
              <w:tab w:val="left" w:pos="1320"/>
              <w:tab w:val="right" w:leader="dot" w:pos="9062"/>
            </w:tabs>
            <w:rPr>
              <w:rFonts w:eastAsiaTheme="minorEastAsia"/>
              <w:noProof/>
              <w:lang w:eastAsia="de-DE"/>
            </w:rPr>
          </w:pPr>
          <w:hyperlink w:anchor="_Toc436476079" w:history="1">
            <w:r w:rsidR="002C7DF9" w:rsidRPr="00E5577E">
              <w:rPr>
                <w:rStyle w:val="Hyperlink"/>
                <w:noProof/>
              </w:rPr>
              <w:t>4.1.1</w:t>
            </w:r>
            <w:r w:rsidR="002C7DF9">
              <w:rPr>
                <w:rFonts w:eastAsiaTheme="minorEastAsia"/>
                <w:noProof/>
                <w:lang w:eastAsia="de-DE"/>
              </w:rPr>
              <w:tab/>
            </w:r>
            <w:r w:rsidR="002C7DF9" w:rsidRPr="00E5577E">
              <w:rPr>
                <w:rStyle w:val="Hyperlink"/>
                <w:noProof/>
              </w:rPr>
              <w:t>Intern</w:t>
            </w:r>
            <w:r w:rsidR="002C7DF9">
              <w:rPr>
                <w:noProof/>
                <w:webHidden/>
              </w:rPr>
              <w:tab/>
            </w:r>
            <w:r w:rsidR="002C7DF9">
              <w:rPr>
                <w:noProof/>
                <w:webHidden/>
              </w:rPr>
              <w:fldChar w:fldCharType="begin"/>
            </w:r>
            <w:r w:rsidR="002C7DF9">
              <w:rPr>
                <w:noProof/>
                <w:webHidden/>
              </w:rPr>
              <w:instrText xml:space="preserve"> PAGEREF _Toc436476079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20CD2A2B" w14:textId="77777777" w:rsidR="002C7DF9" w:rsidRDefault="002D0BC8">
          <w:pPr>
            <w:pStyle w:val="Verzeichnis3"/>
            <w:tabs>
              <w:tab w:val="left" w:pos="1320"/>
              <w:tab w:val="right" w:leader="dot" w:pos="9062"/>
            </w:tabs>
            <w:rPr>
              <w:rFonts w:eastAsiaTheme="minorEastAsia"/>
              <w:noProof/>
              <w:lang w:eastAsia="de-DE"/>
            </w:rPr>
          </w:pPr>
          <w:hyperlink w:anchor="_Toc436476080" w:history="1">
            <w:r w:rsidR="002C7DF9" w:rsidRPr="00E5577E">
              <w:rPr>
                <w:rStyle w:val="Hyperlink"/>
                <w:noProof/>
              </w:rPr>
              <w:t>4.1.2</w:t>
            </w:r>
            <w:r w:rsidR="002C7DF9">
              <w:rPr>
                <w:rFonts w:eastAsiaTheme="minorEastAsia"/>
                <w:noProof/>
                <w:lang w:eastAsia="de-DE"/>
              </w:rPr>
              <w:tab/>
            </w:r>
            <w:r w:rsidR="002C7DF9" w:rsidRPr="00E5577E">
              <w:rPr>
                <w:rStyle w:val="Hyperlink"/>
                <w:noProof/>
              </w:rPr>
              <w:t>Extern</w:t>
            </w:r>
            <w:r w:rsidR="002C7DF9">
              <w:rPr>
                <w:noProof/>
                <w:webHidden/>
              </w:rPr>
              <w:tab/>
            </w:r>
            <w:r w:rsidR="002C7DF9">
              <w:rPr>
                <w:noProof/>
                <w:webHidden/>
              </w:rPr>
              <w:fldChar w:fldCharType="begin"/>
            </w:r>
            <w:r w:rsidR="002C7DF9">
              <w:rPr>
                <w:noProof/>
                <w:webHidden/>
              </w:rPr>
              <w:instrText xml:space="preserve"> PAGEREF _Toc436476080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79D77B66" w14:textId="77777777" w:rsidR="002C7DF9" w:rsidRDefault="002D0BC8">
          <w:pPr>
            <w:pStyle w:val="Verzeichnis2"/>
            <w:tabs>
              <w:tab w:val="left" w:pos="880"/>
              <w:tab w:val="right" w:leader="dot" w:pos="9062"/>
            </w:tabs>
            <w:rPr>
              <w:rFonts w:eastAsiaTheme="minorEastAsia"/>
              <w:noProof/>
              <w:lang w:eastAsia="de-DE"/>
            </w:rPr>
          </w:pPr>
          <w:hyperlink w:anchor="_Toc436476081" w:history="1">
            <w:r w:rsidR="002C7DF9" w:rsidRPr="00E5577E">
              <w:rPr>
                <w:rStyle w:val="Hyperlink"/>
                <w:noProof/>
              </w:rPr>
              <w:t>4.2</w:t>
            </w:r>
            <w:r w:rsidR="002C7DF9">
              <w:rPr>
                <w:rFonts w:eastAsiaTheme="minorEastAsia"/>
                <w:noProof/>
                <w:lang w:eastAsia="de-DE"/>
              </w:rPr>
              <w:tab/>
            </w:r>
            <w:r w:rsidR="002C7DF9" w:rsidRPr="00E5577E">
              <w:rPr>
                <w:rStyle w:val="Hyperlink"/>
                <w:noProof/>
              </w:rPr>
              <w:t>Umweltanalyse</w:t>
            </w:r>
            <w:r w:rsidR="002C7DF9">
              <w:rPr>
                <w:noProof/>
                <w:webHidden/>
              </w:rPr>
              <w:tab/>
            </w:r>
            <w:r w:rsidR="002C7DF9">
              <w:rPr>
                <w:noProof/>
                <w:webHidden/>
              </w:rPr>
              <w:fldChar w:fldCharType="begin"/>
            </w:r>
            <w:r w:rsidR="002C7DF9">
              <w:rPr>
                <w:noProof/>
                <w:webHidden/>
              </w:rPr>
              <w:instrText xml:space="preserve"> PAGEREF _Toc436476081 \h </w:instrText>
            </w:r>
            <w:r w:rsidR="002C7DF9">
              <w:rPr>
                <w:noProof/>
                <w:webHidden/>
              </w:rPr>
            </w:r>
            <w:r w:rsidR="002C7DF9">
              <w:rPr>
                <w:noProof/>
                <w:webHidden/>
              </w:rPr>
              <w:fldChar w:fldCharType="separate"/>
            </w:r>
            <w:r w:rsidR="002C7DF9">
              <w:rPr>
                <w:noProof/>
                <w:webHidden/>
              </w:rPr>
              <w:t>7</w:t>
            </w:r>
            <w:r w:rsidR="002C7DF9">
              <w:rPr>
                <w:noProof/>
                <w:webHidden/>
              </w:rPr>
              <w:fldChar w:fldCharType="end"/>
            </w:r>
          </w:hyperlink>
        </w:p>
        <w:p w14:paraId="5AA5F8B5" w14:textId="77777777" w:rsidR="00597D84" w:rsidRDefault="00597D84">
          <w:r>
            <w:rPr>
              <w:b/>
              <w:bCs/>
            </w:rPr>
            <w:fldChar w:fldCharType="end"/>
          </w:r>
        </w:p>
      </w:sdtContent>
    </w:sdt>
    <w:p w14:paraId="2C430CF3" w14:textId="77777777" w:rsidR="00597D84" w:rsidRDefault="00597D84">
      <w:pPr>
        <w:rPr>
          <w:sz w:val="80"/>
          <w:szCs w:val="80"/>
        </w:rPr>
      </w:pPr>
    </w:p>
    <w:p w14:paraId="23548DE9" w14:textId="77777777" w:rsidR="00597D84" w:rsidRDefault="00597D84">
      <w:pPr>
        <w:rPr>
          <w:rFonts w:asciiTheme="majorHAnsi" w:eastAsiaTheme="majorEastAsia" w:hAnsiTheme="majorHAnsi" w:cstheme="majorBidi"/>
          <w:color w:val="2E74B5" w:themeColor="accent1" w:themeShade="BF"/>
          <w:sz w:val="32"/>
          <w:szCs w:val="32"/>
        </w:rPr>
      </w:pPr>
      <w:r>
        <w:br w:type="page"/>
      </w:r>
    </w:p>
    <w:p w14:paraId="7DD4EFFE" w14:textId="77777777" w:rsidR="00A95B83" w:rsidRDefault="00A95B83" w:rsidP="0058701F">
      <w:pPr>
        <w:pStyle w:val="berschrift1"/>
      </w:pPr>
      <w:bookmarkStart w:id="1" w:name="_Toc436476054"/>
      <w:r>
        <w:lastRenderedPageBreak/>
        <w:t>Projektbeschreibung</w:t>
      </w:r>
      <w:bookmarkEnd w:id="1"/>
    </w:p>
    <w:p w14:paraId="6D07E6FF" w14:textId="77777777" w:rsidR="00A95B83" w:rsidRDefault="00A95B83" w:rsidP="00A95B83">
      <w:pPr>
        <w:pStyle w:val="berschrift2"/>
      </w:pPr>
      <w:bookmarkStart w:id="2" w:name="_Toc436476055"/>
      <w:r>
        <w:t>Ausgangsituation</w:t>
      </w:r>
      <w:bookmarkEnd w:id="2"/>
    </w:p>
    <w:p w14:paraId="6335AB10" w14:textId="77777777" w:rsidR="0052201C" w:rsidRPr="0052201C" w:rsidRDefault="0052201C" w:rsidP="0052201C"/>
    <w:p w14:paraId="1CF06A58" w14:textId="77777777" w:rsidR="00A95B83" w:rsidRDefault="00A95B83" w:rsidP="00A95B83">
      <w:pPr>
        <w:pStyle w:val="berschrift2"/>
      </w:pPr>
      <w:bookmarkStart w:id="3" w:name="_Toc436476056"/>
      <w:commentRangeStart w:id="4"/>
      <w:r>
        <w:t>Zielsetzung</w:t>
      </w:r>
      <w:bookmarkEnd w:id="3"/>
      <w:commentRangeEnd w:id="4"/>
      <w:r w:rsidR="007D2024">
        <w:rPr>
          <w:rStyle w:val="Kommentarzeichen"/>
          <w:rFonts w:asciiTheme="minorHAnsi" w:eastAsiaTheme="minorHAnsi" w:hAnsiTheme="minorHAnsi" w:cstheme="minorBidi"/>
          <w:color w:val="auto"/>
        </w:rPr>
        <w:commentReference w:id="4"/>
      </w:r>
    </w:p>
    <w:p w14:paraId="4E2C6A2A" w14:textId="77777777" w:rsidR="0052201C" w:rsidRDefault="007D2024" w:rsidP="0052201C">
      <w:pPr>
        <w:pStyle w:val="berschrift3"/>
      </w:pPr>
      <w:bookmarkStart w:id="5" w:name="h.81n87pq16mq5" w:colFirst="0" w:colLast="0"/>
      <w:bookmarkStart w:id="6" w:name="_Toc436476057"/>
      <w:bookmarkEnd w:id="5"/>
      <w:r>
        <w:t>Grobk</w:t>
      </w:r>
      <w:r w:rsidR="00285DFC">
        <w:t>onzept</w:t>
      </w:r>
      <w:bookmarkEnd w:id="6"/>
    </w:p>
    <w:p w14:paraId="18F1AFF1" w14:textId="277F2784" w:rsidR="0052201C" w:rsidRDefault="0052201C" w:rsidP="0052201C">
      <w:r>
        <w:t xml:space="preserve">Mithilfe der mehrsprachigen Website/App soll es </w:t>
      </w:r>
      <w:del w:id="7" w:author="sheldon edward" w:date="2015-12-02T18:26:00Z">
        <w:r w:rsidDel="008715B8">
          <w:delText xml:space="preserve">Flüchtigen </w:delText>
        </w:r>
      </w:del>
      <w:ins w:id="8" w:author="sheldon edward" w:date="2015-12-02T18:26:00Z">
        <w:r w:rsidR="008715B8">
          <w:t>Asylbewerber</w:t>
        </w:r>
        <w:r w:rsidR="008715B8">
          <w:t xml:space="preserve"> </w:t>
        </w:r>
      </w:ins>
      <w:r>
        <w:t>und Asylsuchenden vereinfacht werden sich in Deutschland zurecht zu finden. Dazu sollen möglichst alle benötigten Infos für einen guten Start und weitere hilfreiche Funktionen integriert sein. Diese sollten möglichst genau auf die Anforderungen der Flüchtlinge zugeschnitten sein</w:t>
      </w:r>
      <w:del w:id="9" w:author="sheldon edward" w:date="2015-12-02T18:27:00Z">
        <w:r w:rsidDel="008715B8">
          <w:delText>.</w:delText>
        </w:r>
      </w:del>
      <w:ins w:id="10" w:author="sheldon edward" w:date="2015-12-02T18:27:00Z">
        <w:r w:rsidR="008715B8">
          <w:t>,</w:t>
        </w:r>
      </w:ins>
      <w:del w:id="11" w:author="sheldon edward" w:date="2015-12-02T18:27:00Z">
        <w:r w:rsidDel="008715B8">
          <w:delText xml:space="preserve"> Dazu gehört </w:delText>
        </w:r>
      </w:del>
      <w:ins w:id="12" w:author="sheldon edward" w:date="2015-12-02T18:27:00Z">
        <w:r w:rsidR="008715B8">
          <w:t xml:space="preserve"> mit </w:t>
        </w:r>
      </w:ins>
      <w:r>
        <w:t>unter anderem eine sehr einfache Benutzeroberfläche</w:t>
      </w:r>
      <w:ins w:id="13" w:author="sheldon edward" w:date="2015-12-02T18:27:00Z">
        <w:r w:rsidR="008715B8">
          <w:t>,</w:t>
        </w:r>
      </w:ins>
      <w:r>
        <w:t xml:space="preserve"> die sofort verständlich ist und intuitiv bedienet werden kann</w:t>
      </w:r>
      <w:ins w:id="14" w:author="sheldon edward" w:date="2015-12-02T18:28:00Z">
        <w:r w:rsidR="008715B8">
          <w:t>.</w:t>
        </w:r>
      </w:ins>
      <w:del w:id="15" w:author="sheldon edward" w:date="2015-12-02T18:27:00Z">
        <w:r w:rsidDel="008715B8">
          <w:delText xml:space="preserve"> </w:delText>
        </w:r>
      </w:del>
      <w:del w:id="16" w:author="sheldon edward" w:date="2015-12-02T18:28:00Z">
        <w:r w:rsidDel="008715B8">
          <w:delText>– alle überflüssigen Informationen und Schnick schnack sollten nicht enthalten sein.</w:delText>
        </w:r>
      </w:del>
      <w:r>
        <w:t xml:space="preserve"> </w:t>
      </w:r>
      <w:del w:id="17" w:author="sheldon edward" w:date="2015-12-02T18:28:00Z">
        <w:r w:rsidDel="008715B8">
          <w:delText xml:space="preserve">Frei nach dem Motto „keep it simple“. </w:delText>
        </w:r>
      </w:del>
      <w:ins w:id="18" w:author="sheldon edward" w:date="2015-12-02T18:28:00Z">
        <w:r w:rsidR="008715B8">
          <w:t xml:space="preserve"> </w:t>
        </w:r>
      </w:ins>
      <w:del w:id="19" w:author="sheldon edward" w:date="2015-12-02T18:33:00Z">
        <w:r w:rsidDel="008715B8">
          <w:delText>Auch sollten in anderen Websites aufwändig gebaute Funktionalitäten möglichst nicht</w:delText>
        </w:r>
      </w:del>
      <w:del w:id="20" w:author="sheldon edward" w:date="2015-12-02T18:32:00Z">
        <w:r w:rsidDel="008715B8">
          <w:delText xml:space="preserve"> </w:delText>
        </w:r>
      </w:del>
      <w:del w:id="21" w:author="sheldon edward" w:date="2015-12-02T18:33:00Z">
        <w:r w:rsidDel="008715B8">
          <w:delText xml:space="preserve"> nach gebaut werden.</w:delText>
        </w:r>
      </w:del>
      <w:ins w:id="22" w:author="sheldon edward" w:date="2015-12-02T18:33:00Z">
        <w:r w:rsidR="008715B8">
          <w:t>Im Zuge der Projektarbeit</w:t>
        </w:r>
      </w:ins>
      <w:r>
        <w:t xml:space="preserve"> </w:t>
      </w:r>
      <w:ins w:id="23" w:author="sheldon edward" w:date="2015-12-02T18:33:00Z">
        <w:r w:rsidR="008715B8">
          <w:t xml:space="preserve">nutzten wir bereits </w:t>
        </w:r>
      </w:ins>
      <w:ins w:id="24" w:author="sheldon edward" w:date="2015-12-02T18:34:00Z">
        <w:r w:rsidR="008715B8">
          <w:t>bestehende</w:t>
        </w:r>
      </w:ins>
      <w:ins w:id="25" w:author="sheldon edward" w:date="2015-12-02T18:33:00Z">
        <w:r w:rsidR="008715B8">
          <w:t xml:space="preserve"> Anwendungen anderer Webseiten oder verlinkten auf diese, bspw. </w:t>
        </w:r>
      </w:ins>
      <w:ins w:id="26" w:author="sheldon edward" w:date="2015-12-02T18:34:00Z">
        <w:r w:rsidR="008715B8">
          <w:t xml:space="preserve">Open Street </w:t>
        </w:r>
        <w:proofErr w:type="spellStart"/>
        <w:r w:rsidR="008715B8">
          <w:t>Map</w:t>
        </w:r>
        <w:proofErr w:type="spellEnd"/>
        <w:r w:rsidR="008715B8">
          <w:t xml:space="preserve"> oder ein Wiki.</w:t>
        </w:r>
      </w:ins>
    </w:p>
    <w:p w14:paraId="0AF76C7F" w14:textId="77777777" w:rsidR="0052201C" w:rsidRDefault="0052201C" w:rsidP="0052201C">
      <w:r>
        <w:t xml:space="preserve">Darüber hinaus stellt es die Prüfungsleistung der DWI 13 in dem Kurs „Softwareengineering“ </w:t>
      </w:r>
      <w:del w:id="27" w:author="sheldon edward" w:date="2015-12-02T18:34:00Z">
        <w:r w:rsidDel="001A5D11">
          <w:delText xml:space="preserve"> </w:delText>
        </w:r>
      </w:del>
      <w:r>
        <w:t xml:space="preserve">dar. Ein Anspruch an die Software wie vergleichbare Projekte muss gegeben sein, um ein entsprechend gutes Ergebnis präsentieren zu können. </w:t>
      </w:r>
    </w:p>
    <w:p w14:paraId="510A039A" w14:textId="77777777" w:rsidR="0052201C" w:rsidRDefault="0052201C" w:rsidP="0052201C"/>
    <w:p w14:paraId="0838FF05" w14:textId="77777777" w:rsidR="0052201C" w:rsidRDefault="0052201C" w:rsidP="0052201C">
      <w:pPr>
        <w:pStyle w:val="berschrift3"/>
      </w:pPr>
      <w:bookmarkStart w:id="28" w:name="h.i2o87621qy6v" w:colFirst="0" w:colLast="0"/>
      <w:bookmarkStart w:id="29" w:name="_Toc436476058"/>
      <w:bookmarkEnd w:id="28"/>
      <w:r>
        <w:t>Zielgruppe</w:t>
      </w:r>
      <w:bookmarkEnd w:id="29"/>
    </w:p>
    <w:p w14:paraId="0D9C0EA7" w14:textId="33BE12D0" w:rsidR="0052201C" w:rsidRDefault="0052201C" w:rsidP="0052201C">
      <w:r>
        <w:t xml:space="preserve">Die Zielgruppe der zu erstellenden Website/App sind zum einen die </w:t>
      </w:r>
      <w:ins w:id="30" w:author="sheldon edward" w:date="2015-12-02T18:35:00Z">
        <w:r w:rsidR="001A5D11">
          <w:t>Asylbewerber</w:t>
        </w:r>
        <w:r w:rsidR="001A5D11">
          <w:t xml:space="preserve"> </w:t>
        </w:r>
      </w:ins>
      <w:del w:id="31" w:author="sheldon edward" w:date="2015-12-02T18:35:00Z">
        <w:r w:rsidDel="001A5D11">
          <w:delText xml:space="preserve">Flüchtlinge </w:delText>
        </w:r>
      </w:del>
      <w:r>
        <w:t>und Asylsuchende, zum anderen die Helfer.</w:t>
      </w:r>
    </w:p>
    <w:p w14:paraId="36EADA1C" w14:textId="77777777" w:rsidR="0052201C" w:rsidRDefault="0052201C" w:rsidP="0052201C">
      <w:pPr>
        <w:pStyle w:val="berschrift3"/>
        <w:rPr>
          <w:ins w:id="32" w:author="sheldon edward" w:date="2015-12-02T18:35:00Z"/>
        </w:rPr>
      </w:pPr>
      <w:bookmarkStart w:id="33" w:name="h.hwl0hmkouqy" w:colFirst="0" w:colLast="0"/>
      <w:bookmarkStart w:id="34" w:name="_Toc436476059"/>
      <w:bookmarkEnd w:id="33"/>
      <w:r>
        <w:t>Allgemeine Beschreibung der Funktionen</w:t>
      </w:r>
      <w:bookmarkEnd w:id="34"/>
    </w:p>
    <w:p w14:paraId="6036A3F0" w14:textId="77777777" w:rsidR="001A5D11" w:rsidRPr="001A5D11" w:rsidRDefault="001A5D11" w:rsidP="001A5D11">
      <w:pPr>
        <w:pPrChange w:id="35" w:author="sheldon edward" w:date="2015-12-02T18:36:00Z">
          <w:pPr>
            <w:pStyle w:val="berschrift3"/>
          </w:pPr>
        </w:pPrChange>
      </w:pPr>
      <w:bookmarkStart w:id="36" w:name="_GoBack"/>
      <w:bookmarkEnd w:id="36"/>
    </w:p>
    <w:p w14:paraId="6ABE3BE9" w14:textId="1DE473AE" w:rsidR="0052201C" w:rsidRDefault="0052201C" w:rsidP="0052201C">
      <w:pPr>
        <w:numPr>
          <w:ilvl w:val="0"/>
          <w:numId w:val="8"/>
        </w:numPr>
        <w:spacing w:after="0" w:line="276" w:lineRule="auto"/>
        <w:ind w:hanging="360"/>
        <w:contextualSpacing/>
      </w:pPr>
      <w:del w:id="37" w:author="sheldon edward" w:date="2015-12-02T18:35:00Z">
        <w:r w:rsidDel="001A5D11">
          <w:tab/>
        </w:r>
      </w:del>
      <w:r>
        <w:t xml:space="preserve">Übersichtliche, thematische, einfach zugängliche Informationssammlung </w:t>
      </w:r>
    </w:p>
    <w:p w14:paraId="1F0D4E63" w14:textId="77777777" w:rsidR="0052201C" w:rsidRDefault="0052201C" w:rsidP="0052201C">
      <w:pPr>
        <w:numPr>
          <w:ilvl w:val="1"/>
          <w:numId w:val="8"/>
        </w:numPr>
        <w:spacing w:after="0" w:line="276" w:lineRule="auto"/>
        <w:ind w:hanging="360"/>
        <w:contextualSpacing/>
      </w:pPr>
      <w:r>
        <w:tab/>
        <w:t>Behördenkontaktdaten zu den jeweiligen Standorten</w:t>
      </w:r>
    </w:p>
    <w:p w14:paraId="5C84DF4A" w14:textId="77777777" w:rsidR="0052201C" w:rsidRDefault="0052201C" w:rsidP="0052201C">
      <w:pPr>
        <w:numPr>
          <w:ilvl w:val="1"/>
          <w:numId w:val="8"/>
        </w:numPr>
        <w:spacing w:after="0" w:line="276" w:lineRule="auto"/>
        <w:ind w:hanging="360"/>
        <w:contextualSpacing/>
      </w:pPr>
      <w:r>
        <w:tab/>
        <w:t>Rechtliches Einmaleins</w:t>
      </w:r>
    </w:p>
    <w:p w14:paraId="707703FB" w14:textId="77777777" w:rsidR="0052201C" w:rsidRDefault="0052201C" w:rsidP="0052201C">
      <w:pPr>
        <w:numPr>
          <w:ilvl w:val="1"/>
          <w:numId w:val="8"/>
        </w:numPr>
        <w:spacing w:after="0" w:line="276" w:lineRule="auto"/>
        <w:ind w:hanging="360"/>
        <w:contextualSpacing/>
      </w:pPr>
      <w:r>
        <w:tab/>
        <w:t>Anlaufstationen für z.B. kurzfristige Unterkünfte / Tafel / DRK</w:t>
      </w:r>
    </w:p>
    <w:p w14:paraId="20E095D1" w14:textId="77777777" w:rsidR="0052201C" w:rsidRDefault="0052201C" w:rsidP="0052201C">
      <w:pPr>
        <w:numPr>
          <w:ilvl w:val="1"/>
          <w:numId w:val="8"/>
        </w:numPr>
        <w:spacing w:after="0" w:line="276" w:lineRule="auto"/>
        <w:ind w:hanging="360"/>
        <w:contextualSpacing/>
      </w:pPr>
      <w:r>
        <w:tab/>
        <w:t xml:space="preserve">Infos der lokalen </w:t>
      </w:r>
      <w:proofErr w:type="spellStart"/>
      <w:r>
        <w:t>Refugee</w:t>
      </w:r>
      <w:proofErr w:type="spellEnd"/>
      <w:r>
        <w:t xml:space="preserve"> Law </w:t>
      </w:r>
      <w:proofErr w:type="spellStart"/>
      <w:r>
        <w:t>Clinics</w:t>
      </w:r>
      <w:proofErr w:type="spellEnd"/>
      <w:r>
        <w:t xml:space="preserve"> / andere lokale Vereine</w:t>
      </w:r>
    </w:p>
    <w:p w14:paraId="62E0407A" w14:textId="77777777" w:rsidR="0052201C" w:rsidRDefault="0052201C" w:rsidP="0052201C">
      <w:pPr>
        <w:numPr>
          <w:ilvl w:val="1"/>
          <w:numId w:val="8"/>
        </w:numPr>
        <w:spacing w:after="0" w:line="276" w:lineRule="auto"/>
        <w:ind w:hanging="360"/>
        <w:contextualSpacing/>
      </w:pPr>
      <w:r>
        <w:tab/>
        <w:t>häufig genutzte Rufnummern (Notrufnummern) + deren Aufgabengebiete</w:t>
      </w:r>
    </w:p>
    <w:p w14:paraId="50166215" w14:textId="77777777" w:rsidR="0052201C" w:rsidRDefault="0052201C" w:rsidP="0052201C">
      <w:pPr>
        <w:numPr>
          <w:ilvl w:val="1"/>
          <w:numId w:val="8"/>
        </w:numPr>
        <w:spacing w:after="0" w:line="276" w:lineRule="auto"/>
        <w:ind w:hanging="360"/>
        <w:contextualSpacing/>
      </w:pPr>
      <w:r>
        <w:tab/>
        <w:t>Gesundheitssystem Kostenlose Ärzte Wo finde ich einen in meiner Nähe</w:t>
      </w:r>
    </w:p>
    <w:p w14:paraId="05BDB0B3" w14:textId="77777777" w:rsidR="0052201C" w:rsidRDefault="0052201C" w:rsidP="0052201C">
      <w:pPr>
        <w:numPr>
          <w:ilvl w:val="1"/>
          <w:numId w:val="8"/>
        </w:numPr>
        <w:spacing w:after="0" w:line="276" w:lineRule="auto"/>
        <w:ind w:hanging="360"/>
        <w:contextualSpacing/>
      </w:pPr>
      <w:r>
        <w:tab/>
        <w:t>Verknüpfungen zu anderen Hilfeseiten und Funktionalitäten</w:t>
      </w:r>
    </w:p>
    <w:p w14:paraId="59307A2C" w14:textId="77777777" w:rsidR="0052201C" w:rsidRDefault="0052201C" w:rsidP="0052201C">
      <w:pPr>
        <w:numPr>
          <w:ilvl w:val="1"/>
          <w:numId w:val="8"/>
        </w:numPr>
        <w:spacing w:after="0" w:line="276" w:lineRule="auto"/>
        <w:ind w:hanging="360"/>
        <w:contextualSpacing/>
      </w:pPr>
      <w:r>
        <w:tab/>
        <w:t>…</w:t>
      </w:r>
    </w:p>
    <w:p w14:paraId="33CBDE33" w14:textId="77777777" w:rsidR="0052201C" w:rsidRDefault="0052201C" w:rsidP="0052201C">
      <w:pPr>
        <w:numPr>
          <w:ilvl w:val="0"/>
          <w:numId w:val="8"/>
        </w:numPr>
        <w:spacing w:after="0" w:line="276" w:lineRule="auto"/>
        <w:ind w:hanging="360"/>
        <w:contextualSpacing/>
      </w:pPr>
      <w:r>
        <w:t>Sofern möglich – Ermittlung des Standortes und Darstellung der gesuchten Informationen auf einer Karte („wo bin ich und wo muss ich hin“)</w:t>
      </w:r>
    </w:p>
    <w:p w14:paraId="2F1819CE" w14:textId="77777777" w:rsidR="0052201C" w:rsidRDefault="0052201C" w:rsidP="0052201C">
      <w:pPr>
        <w:numPr>
          <w:ilvl w:val="0"/>
          <w:numId w:val="8"/>
        </w:numPr>
        <w:spacing w:after="0" w:line="276" w:lineRule="auto"/>
        <w:ind w:hanging="360"/>
        <w:contextualSpacing/>
      </w:pPr>
      <w:r>
        <w:t>Ein Wikipedia – dort kann gemeinschaftlich dran gearbeitet werden. Inhaltlich dreht es sich um tiefergehende Infos zu Standorten (Freizeitaktivitäten bspw.)</w:t>
      </w:r>
    </w:p>
    <w:p w14:paraId="4AA2AE0E" w14:textId="77777777" w:rsidR="0052201C" w:rsidRDefault="0052201C" w:rsidP="0052201C">
      <w:pPr>
        <w:numPr>
          <w:ilvl w:val="0"/>
          <w:numId w:val="9"/>
        </w:numPr>
        <w:spacing w:after="0" w:line="276" w:lineRule="auto"/>
        <w:ind w:hanging="360"/>
        <w:contextualSpacing/>
      </w:pPr>
      <w:r>
        <w:t xml:space="preserve">Ein Forum, aufgebaut wie ein schwarzes Brett und standortspezifisch, um Dienste anzugeben. Also eine Plattform für Helfer und hilfesuchende – was brauche ich genau? Wer kann mir helfen? </w:t>
      </w:r>
    </w:p>
    <w:p w14:paraId="5DFC2E18" w14:textId="77777777" w:rsidR="0052201C" w:rsidRDefault="0052201C" w:rsidP="0052201C">
      <w:pPr>
        <w:numPr>
          <w:ilvl w:val="0"/>
          <w:numId w:val="15"/>
        </w:numPr>
        <w:spacing w:after="0" w:line="276" w:lineRule="auto"/>
        <w:ind w:hanging="360"/>
        <w:contextualSpacing/>
      </w:pPr>
      <w:r>
        <w:t xml:space="preserve">Freizeitbeschäftigung: </w:t>
      </w:r>
      <w:proofErr w:type="spellStart"/>
      <w:r>
        <w:t>Map</w:t>
      </w:r>
      <w:proofErr w:type="spellEnd"/>
      <w:r>
        <w:t>/Wiki/Forum -&gt; was kann ich in meiner Umgebung machen? Fußball etc.</w:t>
      </w:r>
    </w:p>
    <w:p w14:paraId="2E8134D9" w14:textId="77777777" w:rsidR="0052201C" w:rsidRDefault="0052201C" w:rsidP="0052201C">
      <w:pPr>
        <w:numPr>
          <w:ilvl w:val="0"/>
          <w:numId w:val="11"/>
        </w:numPr>
        <w:spacing w:after="0" w:line="276" w:lineRule="auto"/>
        <w:ind w:hanging="360"/>
        <w:contextualSpacing/>
      </w:pPr>
      <w:r>
        <w:t xml:space="preserve">Eine Funktion die erlaubt, herauszufinden welche Materialien ich in welchem Laden finde. Was gibt es im Baumarkt, was finde ich im Supermarkt. Wie heißen die Supermärkte? Und </w:t>
      </w:r>
      <w:r>
        <w:lastRenderedPageBreak/>
        <w:t>dann direkt eine Integration „auf Karte anzeigen“ – dort werden dann die benötigten Kategorien eingeblendet. (fließender Übergang)</w:t>
      </w:r>
    </w:p>
    <w:p w14:paraId="2DD5326A" w14:textId="77777777" w:rsidR="0052201C" w:rsidRDefault="0052201C" w:rsidP="0052201C">
      <w:pPr>
        <w:numPr>
          <w:ilvl w:val="0"/>
          <w:numId w:val="7"/>
        </w:numPr>
        <w:spacing w:after="0" w:line="276" w:lineRule="auto"/>
        <w:ind w:hanging="360"/>
        <w:contextualSpacing/>
      </w:pPr>
      <w:r>
        <w:t>Suchfunktion: Einfaches Schlagwortfiltern. Ich möchte mich nicht durchklicken? Okay – ich such danach</w:t>
      </w:r>
    </w:p>
    <w:p w14:paraId="66FBCE38" w14:textId="77777777" w:rsidR="0052201C" w:rsidRDefault="0052201C" w:rsidP="0052201C">
      <w:pPr>
        <w:numPr>
          <w:ilvl w:val="0"/>
          <w:numId w:val="16"/>
        </w:numPr>
        <w:spacing w:after="0" w:line="276" w:lineRule="auto"/>
        <w:ind w:hanging="360"/>
        <w:contextualSpacing/>
      </w:pPr>
      <w:r>
        <w:t xml:space="preserve">Formular Template: Deutschland hat ein Bürokratischer </w:t>
      </w:r>
      <w:proofErr w:type="spellStart"/>
      <w:r>
        <w:t>Djungel</w:t>
      </w:r>
      <w:proofErr w:type="spellEnd"/>
      <w:r>
        <w:t xml:space="preserve"> der allein für deutsche nicht immer durchschaubar ist – für Menschen die dann nicht einmal deutsch sprechen eine noch viel größere Herausforderung. Eine Standortbezogene Auflistung der benötigten Formularen mit Ausfüllhilfe: Was bedeutet das Feld oder das? Was muss ich hier eintragen?</w:t>
      </w:r>
    </w:p>
    <w:p w14:paraId="65231FA5" w14:textId="77777777" w:rsidR="0052201C" w:rsidRDefault="0052201C" w:rsidP="0052201C"/>
    <w:p w14:paraId="0F81ECF6" w14:textId="77777777" w:rsidR="0052201C" w:rsidRDefault="0052201C" w:rsidP="0052201C">
      <w:pPr>
        <w:pStyle w:val="berschrift3"/>
      </w:pPr>
      <w:bookmarkStart w:id="38" w:name="h.bxdw5qzhu7pt" w:colFirst="0" w:colLast="0"/>
      <w:bookmarkStart w:id="39" w:name="_Toc436476060"/>
      <w:bookmarkEnd w:id="38"/>
      <w:r>
        <w:t>Genutzte Medien</w:t>
      </w:r>
      <w:bookmarkEnd w:id="39"/>
    </w:p>
    <w:p w14:paraId="066C620D" w14:textId="77777777" w:rsidR="0052201C" w:rsidRDefault="0052201C" w:rsidP="0052201C">
      <w:pPr>
        <w:numPr>
          <w:ilvl w:val="0"/>
          <w:numId w:val="12"/>
        </w:numPr>
        <w:spacing w:after="0" w:line="276" w:lineRule="auto"/>
        <w:ind w:hanging="360"/>
        <w:contextualSpacing/>
      </w:pPr>
      <w:r>
        <w:tab/>
        <w:t>Webseite</w:t>
      </w:r>
    </w:p>
    <w:p w14:paraId="06FA478C" w14:textId="77777777" w:rsidR="0052201C" w:rsidRDefault="0052201C" w:rsidP="0052201C">
      <w:pPr>
        <w:numPr>
          <w:ilvl w:val="0"/>
          <w:numId w:val="12"/>
        </w:numPr>
        <w:spacing w:after="0" w:line="276" w:lineRule="auto"/>
        <w:ind w:hanging="360"/>
        <w:contextualSpacing/>
      </w:pPr>
      <w:r>
        <w:tab/>
        <w:t>App (nicht in „Version 1.0)</w:t>
      </w:r>
    </w:p>
    <w:p w14:paraId="4A976986" w14:textId="77777777" w:rsidR="0052201C" w:rsidRDefault="0052201C" w:rsidP="0052201C"/>
    <w:p w14:paraId="2DB82534" w14:textId="77777777" w:rsidR="0052201C" w:rsidRDefault="0052201C" w:rsidP="0052201C">
      <w:pPr>
        <w:pStyle w:val="berschrift3"/>
      </w:pPr>
      <w:bookmarkStart w:id="40" w:name="_Toc436476061"/>
      <w:r>
        <w:t>Rahmenbedingungen</w:t>
      </w:r>
      <w:bookmarkEnd w:id="40"/>
    </w:p>
    <w:p w14:paraId="0C780879" w14:textId="77777777" w:rsidR="0052201C" w:rsidRDefault="0052201C" w:rsidP="0052201C">
      <w:pPr>
        <w:pStyle w:val="berschrift3"/>
      </w:pPr>
      <w:bookmarkStart w:id="41" w:name="h.pww4n79rjpco" w:colFirst="0" w:colLast="0"/>
      <w:bookmarkStart w:id="42" w:name="_Toc436476062"/>
      <w:bookmarkEnd w:id="41"/>
      <w:r>
        <w:t>Technische Umgebung</w:t>
      </w:r>
      <w:bookmarkEnd w:id="42"/>
    </w:p>
    <w:p w14:paraId="73E9AF7E" w14:textId="77777777" w:rsidR="0052201C" w:rsidRDefault="0052201C" w:rsidP="0052201C">
      <w:r>
        <w:t>Die technische Lösung sollte möglichst in den Bereich des „</w:t>
      </w:r>
      <w:proofErr w:type="spellStart"/>
      <w:r>
        <w:t>no</w:t>
      </w:r>
      <w:proofErr w:type="spellEnd"/>
      <w:r>
        <w:t>-Budgets“ fallen. Daher wird auf überwiegend Open-Source Software gesetzt. Das verwendete Modell soll eine Tier-3 Architektur sein – somit sind Skalierungsmöglichkeiten, falls ein durchschlagender Erfolg kommen sollte, gegeben.</w:t>
      </w:r>
    </w:p>
    <w:p w14:paraId="66FE750C" w14:textId="77777777" w:rsidR="0052201C" w:rsidRDefault="0052201C" w:rsidP="0052201C">
      <w:r>
        <w:t>Als Client kommen alle Geräte in Frage, welche Websites darstellen können. (Desktop PC, Laptop, Tablet, Smartphone).</w:t>
      </w:r>
    </w:p>
    <w:p w14:paraId="4ADD4C5D" w14:textId="77777777" w:rsidR="0052201C" w:rsidRDefault="0052201C" w:rsidP="0052201C">
      <w:pPr>
        <w:pStyle w:val="berschrift3"/>
      </w:pPr>
      <w:bookmarkStart w:id="43" w:name="h.vvybf5zi3sg2" w:colFirst="0" w:colLast="0"/>
      <w:bookmarkStart w:id="44" w:name="_Toc436476063"/>
      <w:bookmarkEnd w:id="43"/>
      <w:r>
        <w:t>Einsatzbedingungen</w:t>
      </w:r>
      <w:bookmarkEnd w:id="44"/>
    </w:p>
    <w:p w14:paraId="26C7610E" w14:textId="77777777" w:rsidR="0052201C" w:rsidRDefault="0052201C" w:rsidP="0052201C">
      <w:r>
        <w:t>Geltende Sicherheitsstandards müssen erfüllt sein. Insbesondere sobald Nutzerdaten gespeichert werden, ist dies unumgänglich.</w:t>
      </w:r>
    </w:p>
    <w:p w14:paraId="49E324AF" w14:textId="77777777" w:rsidR="0052201C" w:rsidRDefault="0052201C" w:rsidP="0052201C">
      <w:r>
        <w:t>Die Website sollte innerhalb üblicher Reaktionszeiten agieren (max. 3 Sekunden beim Kunden).</w:t>
      </w:r>
    </w:p>
    <w:p w14:paraId="2A033C2C" w14:textId="77777777" w:rsidR="0052201C" w:rsidRDefault="0052201C" w:rsidP="0052201C">
      <w:pPr>
        <w:pStyle w:val="berschrift3"/>
      </w:pPr>
      <w:bookmarkStart w:id="45" w:name="_Toc436476064"/>
      <w:r>
        <w:t>Rechtliches:</w:t>
      </w:r>
      <w:bookmarkEnd w:id="45"/>
    </w:p>
    <w:p w14:paraId="59281B5B" w14:textId="77777777" w:rsidR="0052201C" w:rsidRDefault="0052201C" w:rsidP="0052201C">
      <w:pPr>
        <w:pStyle w:val="berschrift3"/>
      </w:pPr>
      <w:bookmarkStart w:id="46" w:name="h.n2cappxx30mq" w:colFirst="0" w:colLast="0"/>
      <w:bookmarkStart w:id="47" w:name="_Toc436476065"/>
      <w:bookmarkEnd w:id="46"/>
      <w:r>
        <w:t>Vorkenntnisse</w:t>
      </w:r>
      <w:bookmarkEnd w:id="47"/>
    </w:p>
    <w:p w14:paraId="72AE54D0" w14:textId="77777777" w:rsidR="0052201C" w:rsidRDefault="0052201C" w:rsidP="0052201C">
      <w:pPr>
        <w:numPr>
          <w:ilvl w:val="0"/>
          <w:numId w:val="14"/>
        </w:numPr>
        <w:spacing w:after="0" w:line="276" w:lineRule="auto"/>
        <w:ind w:hanging="360"/>
        <w:contextualSpacing/>
      </w:pPr>
      <w:r>
        <w:t>Standard Hochschulwissen. Keine Besonderen Qualifikationen vorhanden.</w:t>
      </w:r>
    </w:p>
    <w:p w14:paraId="24F898D7" w14:textId="77777777" w:rsidR="0052201C" w:rsidRDefault="0052201C" w:rsidP="0052201C">
      <w:pPr>
        <w:pStyle w:val="berschrift3"/>
      </w:pPr>
      <w:bookmarkStart w:id="48" w:name="h.pre3xv7wcz3u" w:colFirst="0" w:colLast="0"/>
      <w:bookmarkStart w:id="49" w:name="_Toc436476066"/>
      <w:bookmarkEnd w:id="48"/>
      <w:r>
        <w:t>Einschränkungen</w:t>
      </w:r>
      <w:bookmarkEnd w:id="49"/>
    </w:p>
    <w:p w14:paraId="700C2B85" w14:textId="77777777" w:rsidR="0052201C" w:rsidRDefault="0052201C" w:rsidP="0052201C">
      <w:pPr>
        <w:numPr>
          <w:ilvl w:val="0"/>
          <w:numId w:val="17"/>
        </w:numPr>
        <w:spacing w:after="0" w:line="276" w:lineRule="auto"/>
        <w:ind w:hanging="360"/>
        <w:contextualSpacing/>
      </w:pPr>
      <w:r>
        <w:t xml:space="preserve">Durch fehlendes tiefergehendes </w:t>
      </w:r>
      <w:proofErr w:type="spellStart"/>
      <w:r>
        <w:t>Know</w:t>
      </w:r>
      <w:proofErr w:type="spellEnd"/>
      <w:r>
        <w:t xml:space="preserve"> </w:t>
      </w:r>
      <w:proofErr w:type="spellStart"/>
      <w:r>
        <w:t>how</w:t>
      </w:r>
      <w:proofErr w:type="spellEnd"/>
      <w:r>
        <w:t xml:space="preserve"> an vielen Stellen, ist eine 80% Lösung ausreichend. Es muss kein technisches Meisterwerk sein – vor allem da nur sehr begrenzte Zeit vorhanden ist im Rahmen des Projektes. Weiterentwicklung nach Abschluss der Ersten Phase steht derzeitig nicht fest.</w:t>
      </w:r>
    </w:p>
    <w:p w14:paraId="1DEE8F18" w14:textId="77777777" w:rsidR="0052201C" w:rsidRPr="0052201C" w:rsidRDefault="002D0BC8" w:rsidP="0052201C">
      <w:sdt>
        <w:sdtPr>
          <w:id w:val="-206341450"/>
          <w:citation/>
        </w:sdtPr>
        <w:sdtEndPr/>
        <w:sdtContent>
          <w:r w:rsidR="007D2024">
            <w:fldChar w:fldCharType="begin"/>
          </w:r>
          <w:r w:rsidR="007D2024">
            <w:instrText xml:space="preserve">CITATION Klo \p 1-3 \l 1031 </w:instrText>
          </w:r>
          <w:r w:rsidR="007D2024">
            <w:fldChar w:fldCharType="separate"/>
          </w:r>
          <w:r w:rsidR="007D2024">
            <w:rPr>
              <w:noProof/>
            </w:rPr>
            <w:t>(Klodinski, S. 1-3)</w:t>
          </w:r>
          <w:r w:rsidR="007D2024">
            <w:fldChar w:fldCharType="end"/>
          </w:r>
        </w:sdtContent>
      </w:sdt>
      <w:r w:rsidR="007D2024">
        <w:rPr>
          <w:rStyle w:val="Funotenzeichen"/>
        </w:rPr>
        <w:footnoteReference w:id="1"/>
      </w:r>
    </w:p>
    <w:p w14:paraId="63F45645" w14:textId="77777777" w:rsidR="00E34EF5" w:rsidRDefault="00E34EF5" w:rsidP="00E34EF5">
      <w:pPr>
        <w:pStyle w:val="berschrift2"/>
      </w:pPr>
      <w:bookmarkStart w:id="50" w:name="_Toc436476067"/>
      <w:commentRangeStart w:id="51"/>
      <w:r>
        <w:t>Meilensteine</w:t>
      </w:r>
      <w:bookmarkEnd w:id="50"/>
      <w:commentRangeEnd w:id="51"/>
      <w:r w:rsidR="007D2024">
        <w:rPr>
          <w:rStyle w:val="Kommentarzeichen"/>
          <w:rFonts w:asciiTheme="minorHAnsi" w:eastAsiaTheme="minorHAnsi" w:hAnsiTheme="minorHAnsi" w:cstheme="minorBidi"/>
          <w:color w:val="auto"/>
        </w:rPr>
        <w:commentReference w:id="51"/>
      </w:r>
    </w:p>
    <w:p w14:paraId="7B2D8B4F" w14:textId="77777777" w:rsidR="002B5F0C" w:rsidRDefault="002B5F0C" w:rsidP="000F0F7C">
      <w:pPr>
        <w:rPr>
          <w:ins w:id="52" w:author="Nico Remus" w:date="2015-12-01T13:49:00Z"/>
          <w:rStyle w:val="berschrift4Zchn"/>
        </w:rPr>
      </w:pPr>
    </w:p>
    <w:p w14:paraId="2F9E8B01" w14:textId="4FDD123A" w:rsidR="000F0F7C" w:rsidRPr="000F0F7C" w:rsidDel="002B5F0C" w:rsidRDefault="002B5F0C" w:rsidP="000F0F7C">
      <w:pPr>
        <w:pStyle w:val="berschrift3"/>
        <w:numPr>
          <w:ilvl w:val="0"/>
          <w:numId w:val="0"/>
        </w:numPr>
        <w:ind w:left="992"/>
        <w:rPr>
          <w:del w:id="53" w:author="Nico Remus" w:date="2015-12-01T13:48:00Z"/>
        </w:rPr>
      </w:pPr>
      <w:ins w:id="54" w:author="Nico Remus" w:date="2015-12-01T13:49:00Z">
        <w:r w:rsidRPr="002B5F0C">
          <w:rPr>
            <w:rStyle w:val="berschrift4Zchn"/>
          </w:rPr>
          <w:t>https://docs.google.com/spreadsheets/d/1Ssdn-gzXDYjQ3ldQSXaKPz8bGzdTRwECd5rJbsxSwsw/edit?usp=sharing</w:t>
        </w:r>
      </w:ins>
      <w:del w:id="55" w:author="Nico Remus" w:date="2015-12-01T13:48:00Z">
        <w:r w:rsidR="000F0F7C" w:rsidRPr="000F0F7C" w:rsidDel="002B5F0C">
          <w:rPr>
            <w:rStyle w:val="berschrift4Zchn"/>
          </w:rPr>
          <w:delText>Initialmeeting</w:delText>
        </w:r>
        <w:r w:rsidR="000F0F7C" w:rsidDel="002B5F0C">
          <w:rPr>
            <w:rStyle w:val="berschrift4Zchn"/>
          </w:rPr>
          <w:delText xml:space="preserve"> 09.10.2015</w:delText>
        </w:r>
        <w:r w:rsidR="000F0F7C" w:rsidDel="002B5F0C">
          <w:rPr>
            <w:rStyle w:val="Funotenzeichen"/>
          </w:rPr>
          <w:footnoteReference w:id="2"/>
        </w:r>
      </w:del>
    </w:p>
    <w:p w14:paraId="70477B74" w14:textId="659FBA5E" w:rsidR="000F0F7C" w:rsidDel="002B5F0C" w:rsidRDefault="000F0F7C" w:rsidP="000F0F7C">
      <w:pPr>
        <w:rPr>
          <w:del w:id="58" w:author="Nico Remus" w:date="2015-12-01T13:48:00Z"/>
        </w:rPr>
      </w:pPr>
      <w:del w:id="59" w:author="Nico Remus" w:date="2015-12-01T13:48:00Z">
        <w:r w:rsidDel="002B5F0C">
          <w:delText xml:space="preserve">Datum </w:delText>
        </w:r>
        <w:r w:rsidDel="002B5F0C">
          <w:tab/>
        </w:r>
        <w:r w:rsidDel="002B5F0C">
          <w:tab/>
        </w:r>
        <w:r w:rsidDel="002B5F0C">
          <w:tab/>
          <w:delText>09.10.2015</w:delText>
        </w:r>
      </w:del>
    </w:p>
    <w:p w14:paraId="01580608" w14:textId="752CDF29" w:rsidR="000F0F7C" w:rsidDel="002B5F0C" w:rsidRDefault="000F0F7C" w:rsidP="000F0F7C">
      <w:pPr>
        <w:rPr>
          <w:del w:id="60" w:author="Nico Remus" w:date="2015-12-01T13:48:00Z"/>
        </w:rPr>
      </w:pPr>
      <w:del w:id="61" w:author="Nico Remus" w:date="2015-12-01T13:48:00Z">
        <w:r w:rsidDel="002B5F0C">
          <w:lastRenderedPageBreak/>
          <w:delText>Schriftführung:</w:delText>
        </w:r>
        <w:r w:rsidDel="002B5F0C">
          <w:tab/>
        </w:r>
        <w:r w:rsidDel="002B5F0C">
          <w:tab/>
          <w:delText>Nico Remus</w:delText>
        </w:r>
      </w:del>
    </w:p>
    <w:p w14:paraId="28EC222C" w14:textId="465087A5" w:rsidR="000F0F7C" w:rsidDel="002B5F0C" w:rsidRDefault="000F0F7C" w:rsidP="000F0F7C">
      <w:pPr>
        <w:rPr>
          <w:del w:id="62" w:author="Nico Remus" w:date="2015-12-01T13:48:00Z"/>
        </w:rPr>
      </w:pPr>
      <w:del w:id="63" w:author="Nico Remus" w:date="2015-12-01T13:48:00Z">
        <w:r w:rsidDel="002B5F0C">
          <w:delText>Anlass: Initiales Meeting SoftwareEntwicklung</w:delText>
        </w:r>
      </w:del>
    </w:p>
    <w:p w14:paraId="05E7AD7C" w14:textId="6DDB8C93" w:rsidR="000F0F7C" w:rsidDel="002B5F0C" w:rsidRDefault="000F0F7C" w:rsidP="000F0F7C">
      <w:pPr>
        <w:rPr>
          <w:del w:id="64" w:author="Nico Remus" w:date="2015-12-01T13:48:00Z"/>
        </w:rPr>
      </w:pPr>
      <w:del w:id="65" w:author="Nico Remus" w:date="2015-12-01T13:48:00Z">
        <w:r w:rsidDel="002B5F0C">
          <w:delText>14.00-15:00</w:delText>
        </w:r>
      </w:del>
    </w:p>
    <w:p w14:paraId="23F70F34" w14:textId="74E9AB89" w:rsidR="000F0F7C" w:rsidDel="002B5F0C" w:rsidRDefault="000F0F7C" w:rsidP="000F0F7C">
      <w:pPr>
        <w:rPr>
          <w:del w:id="66" w:author="Nico Remus" w:date="2015-12-01T13:48:00Z"/>
        </w:rPr>
      </w:pPr>
      <w:del w:id="67" w:author="Nico Remus" w:date="2015-12-01T13:48:00Z">
        <w:r w:rsidDel="002B5F0C">
          <w:delText>Agenda:</w:delText>
        </w:r>
      </w:del>
    </w:p>
    <w:p w14:paraId="580F12F8" w14:textId="504C3C61" w:rsidR="000F0F7C" w:rsidDel="002B5F0C" w:rsidRDefault="000F0F7C" w:rsidP="000F0F7C">
      <w:pPr>
        <w:rPr>
          <w:del w:id="68" w:author="Nico Remus" w:date="2015-12-01T13:48:00Z"/>
        </w:rPr>
      </w:pPr>
      <w:del w:id="69" w:author="Nico Remus" w:date="2015-12-01T13:48:00Z">
        <w:r w:rsidDel="002B5F0C">
          <w:delText>Konzeptvorstellung und Besprechung</w:delText>
        </w:r>
      </w:del>
    </w:p>
    <w:p w14:paraId="5557AAD1" w14:textId="5A4A8E8F" w:rsidR="000F0F7C" w:rsidDel="002B5F0C" w:rsidRDefault="000F0F7C" w:rsidP="000F0F7C">
      <w:pPr>
        <w:rPr>
          <w:del w:id="70" w:author="Nico Remus" w:date="2015-12-01T13:48:00Z"/>
        </w:rPr>
      </w:pPr>
      <w:del w:id="71" w:author="Nico Remus" w:date="2015-12-01T13:48:00Z">
        <w:r w:rsidDel="002B5F0C">
          <w:delText>Individuelle Vorstellungsrunde</w:delText>
        </w:r>
      </w:del>
    </w:p>
    <w:p w14:paraId="1F40F9AE" w14:textId="720937B4" w:rsidR="000F0F7C" w:rsidDel="002B5F0C" w:rsidRDefault="000F0F7C" w:rsidP="000F0F7C">
      <w:pPr>
        <w:rPr>
          <w:del w:id="72" w:author="Nico Remus" w:date="2015-12-01T13:48:00Z"/>
        </w:rPr>
      </w:pPr>
      <w:del w:id="73" w:author="Nico Remus" w:date="2015-12-01T13:48:00Z">
        <w:r w:rsidDel="002B5F0C">
          <w:delText>Anpassung der Teams</w:delText>
        </w:r>
      </w:del>
    </w:p>
    <w:p w14:paraId="1AB75551" w14:textId="4473DFA0" w:rsidR="000F0F7C" w:rsidDel="002B5F0C" w:rsidRDefault="000F0F7C" w:rsidP="000F0F7C">
      <w:pPr>
        <w:rPr>
          <w:del w:id="74" w:author="Nico Remus" w:date="2015-12-01T13:48:00Z"/>
        </w:rPr>
      </w:pPr>
      <w:del w:id="75" w:author="Nico Remus" w:date="2015-12-01T13:48:00Z">
        <w:r w:rsidDel="002B5F0C">
          <w:delText>Festlegen von Regelterminen und Meilensteinen</w:delText>
        </w:r>
      </w:del>
    </w:p>
    <w:p w14:paraId="0650B462" w14:textId="0822D22C" w:rsidR="000F0F7C" w:rsidRPr="000F0F7C" w:rsidDel="002B5F0C" w:rsidRDefault="000F0F7C" w:rsidP="000F0F7C">
      <w:pPr>
        <w:pStyle w:val="berschrift3"/>
        <w:numPr>
          <w:ilvl w:val="0"/>
          <w:numId w:val="0"/>
        </w:numPr>
        <w:ind w:left="992"/>
        <w:rPr>
          <w:del w:id="76" w:author="Nico Remus" w:date="2015-12-01T13:48:00Z"/>
        </w:rPr>
      </w:pPr>
      <w:del w:id="77" w:author="Nico Remus" w:date="2015-12-01T13:48:00Z">
        <w:r w:rsidRPr="000F0F7C" w:rsidDel="002B5F0C">
          <w:rPr>
            <w:rStyle w:val="berschrift4Zchn"/>
          </w:rPr>
          <w:delText>Initialmeeting</w:delText>
        </w:r>
        <w:r w:rsidDel="002B5F0C">
          <w:rPr>
            <w:rStyle w:val="berschrift4Zchn"/>
          </w:rPr>
          <w:delText xml:space="preserve"> 20.10.2015</w:delText>
        </w:r>
        <w:r w:rsidDel="002B5F0C">
          <w:rPr>
            <w:rStyle w:val="Funotenzeichen"/>
          </w:rPr>
          <w:footnoteReference w:id="3"/>
        </w:r>
      </w:del>
    </w:p>
    <w:p w14:paraId="6124D0AB" w14:textId="121FBE83" w:rsidR="000F0F7C" w:rsidDel="002B5F0C" w:rsidRDefault="000F0F7C" w:rsidP="000F0F7C">
      <w:pPr>
        <w:rPr>
          <w:del w:id="80" w:author="Nico Remus" w:date="2015-12-01T13:48:00Z"/>
        </w:rPr>
      </w:pPr>
      <w:del w:id="81" w:author="Nico Remus" w:date="2015-12-01T13:48:00Z">
        <w:r w:rsidDel="002B5F0C">
          <w:delText xml:space="preserve">Priorisierung der Funktionalitäten </w:delText>
        </w:r>
      </w:del>
    </w:p>
    <w:p w14:paraId="5C660B62" w14:textId="2EE9297D" w:rsidR="000F0F7C" w:rsidDel="002B5F0C" w:rsidRDefault="000F0F7C" w:rsidP="000F0F7C">
      <w:pPr>
        <w:rPr>
          <w:del w:id="82" w:author="Nico Remus" w:date="2015-12-01T13:48:00Z"/>
        </w:rPr>
      </w:pPr>
      <w:del w:id="83" w:author="Nico Remus" w:date="2015-12-01T13:48:00Z">
        <w:r w:rsidDel="002B5F0C">
          <w:delText>Beschluss der 4 Phasen</w:delText>
        </w:r>
      </w:del>
    </w:p>
    <w:p w14:paraId="51CF9195" w14:textId="30637035" w:rsidR="000F0F7C" w:rsidRPr="000F0F7C" w:rsidDel="002B5F0C" w:rsidRDefault="000F0F7C" w:rsidP="000F0F7C">
      <w:pPr>
        <w:pStyle w:val="berschrift3"/>
        <w:numPr>
          <w:ilvl w:val="0"/>
          <w:numId w:val="0"/>
        </w:numPr>
        <w:ind w:left="992"/>
        <w:rPr>
          <w:del w:id="84" w:author="Nico Remus" w:date="2015-12-01T13:48:00Z"/>
        </w:rPr>
      </w:pPr>
      <w:del w:id="85" w:author="Nico Remus" w:date="2015-12-01T13:48:00Z">
        <w:r w:rsidDel="002B5F0C">
          <w:rPr>
            <w:rStyle w:val="berschrift4Zchn"/>
          </w:rPr>
          <w:delText>Blanko</w:delText>
        </w:r>
      </w:del>
    </w:p>
    <w:p w14:paraId="2310D8F2" w14:textId="706337A6" w:rsidR="000F0F7C" w:rsidRDefault="000F0F7C" w:rsidP="000F0F7C"/>
    <w:p w14:paraId="585F9142" w14:textId="77777777" w:rsidR="00597D84" w:rsidRPr="00597D84" w:rsidRDefault="00597D84" w:rsidP="0058701F">
      <w:pPr>
        <w:pStyle w:val="berschrift1"/>
      </w:pPr>
      <w:bookmarkStart w:id="86" w:name="_Toc436476068"/>
      <w:r w:rsidRPr="00597D84">
        <w:t>Organisation</w:t>
      </w:r>
      <w:bookmarkEnd w:id="86"/>
    </w:p>
    <w:p w14:paraId="6554668B" w14:textId="77777777" w:rsidR="00597D84" w:rsidRDefault="00A95B83" w:rsidP="00597D84">
      <w:pPr>
        <w:pStyle w:val="berschrift2"/>
      </w:pPr>
      <w:bookmarkStart w:id="87" w:name="_Toc436476069"/>
      <w:r>
        <w:t>Aufbauorganisation</w:t>
      </w:r>
      <w:bookmarkEnd w:id="87"/>
    </w:p>
    <w:p w14:paraId="5D7D1020" w14:textId="1D0B82E8" w:rsidR="00972D70" w:rsidRDefault="00A95B83" w:rsidP="00972D70">
      <w:pPr>
        <w:pStyle w:val="berschrift3"/>
      </w:pPr>
      <w:bookmarkStart w:id="88" w:name="_Toc436476070"/>
      <w:commentRangeStart w:id="89"/>
      <w:commentRangeStart w:id="90"/>
      <w:commentRangeStart w:id="91"/>
      <w:del w:id="92" w:author="Nico Remus" w:date="2015-11-28T16:56:00Z">
        <w:r w:rsidDel="009867CE">
          <w:delText>(1PL-3TP-12PM)</w:delText>
        </w:r>
        <w:bookmarkEnd w:id="88"/>
        <w:commentRangeEnd w:id="89"/>
        <w:r w:rsidR="00972D70" w:rsidDel="009867CE">
          <w:rPr>
            <w:rStyle w:val="Kommentarzeichen"/>
            <w:rFonts w:asciiTheme="minorHAnsi" w:eastAsiaTheme="minorHAnsi" w:hAnsiTheme="minorHAnsi" w:cstheme="minorBidi"/>
            <w:color w:val="auto"/>
          </w:rPr>
          <w:commentReference w:id="89"/>
        </w:r>
      </w:del>
      <w:commentRangeEnd w:id="90"/>
      <w:ins w:id="93" w:author="Nico Remus" w:date="2015-11-28T16:54:00Z">
        <w:r w:rsidR="009867CE">
          <w:t>Projekt Hierarchie</w:t>
        </w:r>
      </w:ins>
      <w:r w:rsidR="00785680">
        <w:rPr>
          <w:rStyle w:val="Kommentarzeichen"/>
          <w:rFonts w:asciiTheme="minorHAnsi" w:eastAsiaTheme="minorHAnsi" w:hAnsiTheme="minorHAnsi" w:cstheme="minorBidi"/>
          <w:color w:val="auto"/>
        </w:rPr>
        <w:commentReference w:id="90"/>
      </w:r>
      <w:commentRangeEnd w:id="91"/>
      <w:r w:rsidR="009867CE">
        <w:rPr>
          <w:rStyle w:val="Kommentarzeichen"/>
          <w:rFonts w:asciiTheme="minorHAnsi" w:eastAsiaTheme="minorHAnsi" w:hAnsiTheme="minorHAnsi" w:cstheme="minorBidi"/>
          <w:color w:val="auto"/>
        </w:rPr>
        <w:commentReference w:id="91"/>
      </w:r>
    </w:p>
    <w:p w14:paraId="0BDF976D" w14:textId="77777777" w:rsidR="00123D99" w:rsidRPr="00123D99" w:rsidRDefault="00123D99" w:rsidP="00123D99"/>
    <w:p w14:paraId="21E095AF" w14:textId="026CF63F" w:rsidR="00972D70" w:rsidRPr="00972D70" w:rsidRDefault="00972D70" w:rsidP="00972D70">
      <w:pPr>
        <w:ind w:left="360"/>
        <w:rPr>
          <w:sz w:val="20"/>
        </w:rPr>
      </w:pPr>
      <w:r>
        <w:rPr>
          <w:sz w:val="20"/>
        </w:rPr>
        <w:t xml:space="preserve">Das Projekt wurde mit drei Teilprojektgruppen initialisiert. Diese sollten die unterschiedlichen Aspekte des Projekts vorbereiten und eine </w:t>
      </w:r>
      <w:r w:rsidR="008C697F">
        <w:rPr>
          <w:sz w:val="20"/>
        </w:rPr>
        <w:t xml:space="preserve">thematisch </w:t>
      </w:r>
      <w:r>
        <w:rPr>
          <w:sz w:val="20"/>
        </w:rPr>
        <w:t xml:space="preserve">untergliederte Basis bilden. In den späteren Phasen (siehe </w:t>
      </w:r>
      <w:r>
        <w:rPr>
          <w:sz w:val="20"/>
        </w:rPr>
        <w:fldChar w:fldCharType="begin"/>
      </w:r>
      <w:r>
        <w:rPr>
          <w:sz w:val="20"/>
        </w:rPr>
        <w:instrText xml:space="preserve"> REF _Ref436480200 \r \h </w:instrText>
      </w:r>
      <w:r>
        <w:rPr>
          <w:sz w:val="20"/>
        </w:rPr>
      </w:r>
      <w:r>
        <w:rPr>
          <w:sz w:val="20"/>
        </w:rPr>
        <w:fldChar w:fldCharType="separate"/>
      </w:r>
      <w:r>
        <w:rPr>
          <w:sz w:val="20"/>
        </w:rPr>
        <w:t>3.1</w:t>
      </w:r>
      <w:r>
        <w:rPr>
          <w:sz w:val="20"/>
        </w:rPr>
        <w:fldChar w:fldCharType="end"/>
      </w:r>
      <w:r>
        <w:rPr>
          <w:sz w:val="20"/>
        </w:rPr>
        <w:t>) werde diese Gruppen funktional weitestgehend aufgelöst.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91"/>
        <w:gridCol w:w="1847"/>
        <w:gridCol w:w="1647"/>
        <w:gridCol w:w="1480"/>
      </w:tblGrid>
      <w:tr w:rsidR="008C0AA8" w:rsidRPr="008C0AA8" w14:paraId="5F297860" w14:textId="77777777" w:rsidTr="008C0AA8">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BBD71F" w14:textId="30DCFCE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Projektlead</w:t>
            </w:r>
          </w:p>
        </w:tc>
        <w:tc>
          <w:tcPr>
            <w:tcW w:w="0" w:type="auto"/>
            <w:gridSpan w:val="3"/>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89142" w14:textId="77777777" w:rsidR="008C0AA8" w:rsidRPr="008C0AA8" w:rsidRDefault="008C0AA8" w:rsidP="008C0AA8">
            <w:pPr>
              <w:spacing w:after="0" w:line="240" w:lineRule="auto"/>
              <w:jc w:val="center"/>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p>
        </w:tc>
      </w:tr>
      <w:tr w:rsidR="008C0AA8" w:rsidRPr="008C0AA8" w14:paraId="38A74E62"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FBEE30"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5FED962E"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2DE9229D" w14:textId="77777777" w:rsidTr="008C0AA8">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76E01E"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gridSpan w:val="3"/>
            <w:vMerge/>
            <w:tcBorders>
              <w:top w:val="single" w:sz="6" w:space="0" w:color="000000"/>
              <w:left w:val="single" w:sz="6" w:space="0" w:color="CCCCCC"/>
              <w:bottom w:val="single" w:sz="6" w:space="0" w:color="000000"/>
              <w:right w:val="single" w:sz="6" w:space="0" w:color="000000"/>
            </w:tcBorders>
            <w:vAlign w:val="center"/>
            <w:hideMark/>
          </w:tcPr>
          <w:p w14:paraId="3C80A28F" w14:textId="77777777" w:rsidR="008C0AA8" w:rsidRPr="008C0AA8" w:rsidRDefault="008C0AA8" w:rsidP="008C0AA8">
            <w:pPr>
              <w:spacing w:after="0" w:line="240" w:lineRule="auto"/>
              <w:rPr>
                <w:rFonts w:ascii="Arial" w:eastAsia="Times New Roman" w:hAnsi="Arial" w:cs="Arial"/>
                <w:sz w:val="20"/>
                <w:szCs w:val="20"/>
                <w:lang w:eastAsia="de-DE"/>
              </w:rPr>
            </w:pPr>
          </w:p>
        </w:tc>
      </w:tr>
      <w:tr w:rsidR="008C0AA8" w:rsidRPr="008C0AA8" w14:paraId="70B174FB"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E1B2A1" w14:textId="77777777" w:rsidR="008C0AA8" w:rsidRPr="008C0AA8" w:rsidRDefault="008C0AA8" w:rsidP="008C0AA8">
            <w:pPr>
              <w:spacing w:after="0" w:line="240" w:lineRule="auto"/>
              <w:jc w:val="center"/>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EC34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E626C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6A6BAC"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Team 3</w:t>
            </w:r>
          </w:p>
        </w:tc>
      </w:tr>
      <w:tr w:rsidR="008C0AA8" w:rsidRPr="008C0AA8" w14:paraId="2179B7C2"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2E1B6AB"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Lead</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0829B722"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Staats</w:t>
            </w:r>
            <w:r w:rsidRPr="008C0AA8">
              <w:rPr>
                <w:rFonts w:ascii="Arial" w:eastAsia="Times New Roman" w:hAnsi="Arial" w:cs="Arial"/>
                <w:sz w:val="20"/>
                <w:szCs w:val="20"/>
                <w:lang w:eastAsia="de-DE"/>
              </w:rPr>
              <w:br/>
              <w:t>(134147)</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4363543D"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Stefan Ludowicy</w:t>
            </w:r>
            <w:r w:rsidRPr="008C0AA8">
              <w:rPr>
                <w:rFonts w:ascii="Arial" w:eastAsia="Times New Roman" w:hAnsi="Arial" w:cs="Arial"/>
                <w:sz w:val="20"/>
                <w:szCs w:val="20"/>
                <w:lang w:eastAsia="de-DE"/>
              </w:rPr>
              <w:br/>
              <w:t>(134131)</w:t>
            </w:r>
          </w:p>
        </w:tc>
        <w:tc>
          <w:tcPr>
            <w:tcW w:w="0" w:type="auto"/>
            <w:tcBorders>
              <w:top w:val="single" w:sz="6" w:space="0" w:color="CCCCCC"/>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54A38D8A"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Nico Remus</w:t>
            </w:r>
            <w:r w:rsidRPr="008C0AA8">
              <w:rPr>
                <w:rFonts w:ascii="Arial" w:eastAsia="Times New Roman" w:hAnsi="Arial" w:cs="Arial"/>
                <w:sz w:val="20"/>
                <w:szCs w:val="20"/>
                <w:lang w:eastAsia="de-DE"/>
              </w:rPr>
              <w:br/>
              <w:t>(134152)</w:t>
            </w:r>
          </w:p>
        </w:tc>
      </w:tr>
      <w:tr w:rsidR="008C0AA8" w:rsidRPr="008C0AA8" w14:paraId="5DE65208"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8B5209"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704D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Aras </w:t>
            </w:r>
            <w:proofErr w:type="spellStart"/>
            <w:r w:rsidRPr="008C0AA8">
              <w:rPr>
                <w:rFonts w:ascii="Arial" w:eastAsia="Times New Roman" w:hAnsi="Arial" w:cs="Arial"/>
                <w:sz w:val="20"/>
                <w:szCs w:val="20"/>
                <w:lang w:eastAsia="de-DE"/>
              </w:rPr>
              <w:t>Mousavii</w:t>
            </w:r>
            <w:proofErr w:type="spellEnd"/>
            <w:r w:rsidRPr="008C0AA8">
              <w:rPr>
                <w:rFonts w:ascii="Arial" w:eastAsia="Times New Roman" w:hAnsi="Arial" w:cs="Arial"/>
                <w:sz w:val="20"/>
                <w:szCs w:val="20"/>
                <w:lang w:eastAsia="de-DE"/>
              </w:rPr>
              <w:br/>
              <w:t>(134242)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E0FF8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Philipp Kneist</w:t>
            </w:r>
            <w:r w:rsidRPr="008C0AA8">
              <w:rPr>
                <w:rFonts w:ascii="Arial" w:eastAsia="Times New Roman" w:hAnsi="Arial" w:cs="Arial"/>
                <w:sz w:val="20"/>
                <w:szCs w:val="20"/>
                <w:lang w:eastAsia="de-DE"/>
              </w:rPr>
              <w:br/>
              <w:t>(134159)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B78E99" w14:textId="77777777" w:rsidR="008C0AA8" w:rsidRPr="008C0AA8" w:rsidRDefault="008C0AA8" w:rsidP="008C0AA8">
            <w:pPr>
              <w:spacing w:after="0" w:line="240" w:lineRule="auto"/>
              <w:rPr>
                <w:rFonts w:ascii="Arial" w:eastAsia="Times New Roman" w:hAnsi="Arial" w:cs="Arial"/>
                <w:strike/>
                <w:sz w:val="20"/>
                <w:szCs w:val="20"/>
                <w:lang w:eastAsia="de-DE"/>
              </w:rPr>
            </w:pPr>
            <w:r w:rsidRPr="008C0AA8">
              <w:rPr>
                <w:rFonts w:ascii="Arial" w:eastAsia="Times New Roman" w:hAnsi="Arial" w:cs="Arial"/>
                <w:strike/>
                <w:sz w:val="20"/>
                <w:szCs w:val="20"/>
                <w:lang w:eastAsia="de-DE"/>
              </w:rPr>
              <w:t xml:space="preserve">Tobias Karhof </w:t>
            </w:r>
            <w:r w:rsidRPr="008C0AA8">
              <w:rPr>
                <w:rFonts w:ascii="Arial" w:eastAsia="Times New Roman" w:hAnsi="Arial" w:cs="Arial"/>
                <w:strike/>
                <w:sz w:val="20"/>
                <w:szCs w:val="20"/>
                <w:lang w:eastAsia="de-DE"/>
              </w:rPr>
              <w:br/>
              <w:t>(134124)</w:t>
            </w:r>
          </w:p>
        </w:tc>
      </w:tr>
      <w:tr w:rsidR="008C0AA8" w:rsidRPr="008C0AA8" w14:paraId="66EC0835"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7E5DD90" w14:textId="77777777" w:rsidR="008C0AA8" w:rsidRPr="008C0AA8" w:rsidRDefault="008C0AA8" w:rsidP="008C0AA8">
            <w:pPr>
              <w:spacing w:after="0" w:line="240" w:lineRule="auto"/>
              <w:rPr>
                <w:rFonts w:ascii="Arial" w:eastAsia="Times New Roman" w:hAnsi="Arial" w:cs="Arial"/>
                <w:strike/>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1C34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Sheldon Jesudasan</w:t>
            </w:r>
            <w:r w:rsidRPr="008C0AA8">
              <w:rPr>
                <w:rFonts w:ascii="Arial" w:eastAsia="Times New Roman" w:hAnsi="Arial" w:cs="Arial"/>
                <w:sz w:val="20"/>
                <w:szCs w:val="20"/>
                <w:lang w:eastAsia="de-DE"/>
              </w:rPr>
              <w:br/>
              <w:t>(134158)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DCFE4"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Sebastian Treske</w:t>
            </w:r>
            <w:r w:rsidRPr="008C0AA8">
              <w:rPr>
                <w:rFonts w:ascii="Arial" w:eastAsia="Times New Roman" w:hAnsi="Arial" w:cs="Arial"/>
                <w:sz w:val="20"/>
                <w:szCs w:val="20"/>
                <w:lang w:eastAsia="de-DE"/>
              </w:rPr>
              <w:br/>
              <w:t>(134153)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FD27C9"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Jasmin Clos </w:t>
            </w:r>
            <w:r w:rsidRPr="008C0AA8">
              <w:rPr>
                <w:rFonts w:ascii="Arial" w:eastAsia="Times New Roman" w:hAnsi="Arial" w:cs="Arial"/>
                <w:sz w:val="20"/>
                <w:szCs w:val="20"/>
                <w:lang w:eastAsia="de-DE"/>
              </w:rPr>
              <w:br/>
              <w:t>(134108)</w:t>
            </w:r>
          </w:p>
        </w:tc>
      </w:tr>
      <w:tr w:rsidR="008C0AA8" w:rsidRPr="008C0AA8" w14:paraId="70704759"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3D052"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5B7EF5"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Christoph Ramp</w:t>
            </w:r>
            <w:r w:rsidRPr="008C0AA8">
              <w:rPr>
                <w:rFonts w:ascii="Arial" w:eastAsia="Times New Roman" w:hAnsi="Arial" w:cs="Arial"/>
                <w:sz w:val="20"/>
                <w:szCs w:val="20"/>
                <w:lang w:eastAsia="de-DE"/>
              </w:rPr>
              <w:br/>
              <w:t>(134136)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223413"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Jan Bickmann </w:t>
            </w:r>
            <w:r w:rsidRPr="008C0AA8">
              <w:rPr>
                <w:rFonts w:ascii="Arial" w:eastAsia="Times New Roman" w:hAnsi="Arial" w:cs="Arial"/>
                <w:sz w:val="20"/>
                <w:szCs w:val="20"/>
                <w:lang w:eastAsia="de-DE"/>
              </w:rPr>
              <w:br/>
              <w:t>(134102)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4AA26"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Jean Klodzinski</w:t>
            </w:r>
            <w:r w:rsidRPr="008C0AA8">
              <w:rPr>
                <w:rFonts w:ascii="Arial" w:eastAsia="Times New Roman" w:hAnsi="Arial" w:cs="Arial"/>
                <w:sz w:val="20"/>
                <w:szCs w:val="20"/>
                <w:lang w:eastAsia="de-DE"/>
              </w:rPr>
              <w:br/>
              <w:t>(134125)</w:t>
            </w:r>
          </w:p>
        </w:tc>
      </w:tr>
      <w:tr w:rsidR="008C0AA8" w:rsidRPr="008C0AA8" w14:paraId="5E8F6ED6" w14:textId="77777777" w:rsidTr="008C0AA8">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6E0F7B"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5495C1" w14:textId="77777777" w:rsidR="008C0AA8" w:rsidRPr="008C0AA8" w:rsidRDefault="008C0AA8" w:rsidP="008C0AA8">
            <w:pPr>
              <w:spacing w:after="0" w:line="240" w:lineRule="auto"/>
              <w:rPr>
                <w:rFonts w:ascii="Arial" w:eastAsia="Times New Roman" w:hAnsi="Arial" w:cs="Arial"/>
                <w:sz w:val="20"/>
                <w:szCs w:val="20"/>
                <w:lang w:eastAsia="de-DE"/>
              </w:rPr>
            </w:pPr>
            <w:r w:rsidRPr="008C0AA8">
              <w:rPr>
                <w:rFonts w:ascii="Arial" w:eastAsia="Times New Roman" w:hAnsi="Arial" w:cs="Arial"/>
                <w:sz w:val="20"/>
                <w:szCs w:val="20"/>
                <w:lang w:eastAsia="de-DE"/>
              </w:rPr>
              <w:t xml:space="preserve">Eric Skowronski </w:t>
            </w:r>
            <w:r w:rsidRPr="008C0AA8">
              <w:rPr>
                <w:rFonts w:ascii="Arial" w:eastAsia="Times New Roman" w:hAnsi="Arial" w:cs="Arial"/>
                <w:sz w:val="20"/>
                <w:szCs w:val="20"/>
                <w:lang w:eastAsia="de-DE"/>
              </w:rPr>
              <w:br/>
              <w:t>(134145)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021688" w14:textId="77777777" w:rsidR="008C0AA8" w:rsidRPr="008C0AA8" w:rsidRDefault="008C0AA8" w:rsidP="008C0AA8">
            <w:pPr>
              <w:spacing w:after="0" w:line="240" w:lineRule="auto"/>
              <w:rPr>
                <w:rFonts w:ascii="Arial" w:eastAsia="Times New Roman" w:hAnsi="Arial" w:cs="Arial"/>
                <w:sz w:val="20"/>
                <w:szCs w:val="20"/>
                <w:lang w:eastAsia="de-D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273E57" w14:textId="77777777" w:rsidR="008C0AA8" w:rsidRPr="008C0AA8" w:rsidRDefault="008C0AA8" w:rsidP="008C0AA8">
            <w:pPr>
              <w:spacing w:after="0" w:line="240" w:lineRule="auto"/>
              <w:rPr>
                <w:rFonts w:ascii="Times New Roman" w:eastAsia="Times New Roman" w:hAnsi="Times New Roman" w:cs="Times New Roman"/>
                <w:sz w:val="20"/>
                <w:szCs w:val="20"/>
                <w:lang w:eastAsia="de-DE"/>
              </w:rPr>
            </w:pPr>
          </w:p>
        </w:tc>
      </w:tr>
    </w:tbl>
    <w:p w14:paraId="17357EBF" w14:textId="4937A157" w:rsidR="008C0AA8" w:rsidRPr="008C0AA8" w:rsidRDefault="008C0AA8" w:rsidP="008C0AA8">
      <w:r>
        <w:rPr>
          <w:rStyle w:val="Funotenzeichen"/>
        </w:rPr>
        <w:footnoteReference w:id="4"/>
      </w:r>
    </w:p>
    <w:p w14:paraId="08E9CCB6" w14:textId="77777777" w:rsidR="00517312" w:rsidRDefault="00517312">
      <w:pPr>
        <w:rPr>
          <w:rFonts w:asciiTheme="majorHAnsi" w:eastAsiaTheme="majorEastAsia" w:hAnsiTheme="majorHAnsi" w:cstheme="majorBidi"/>
          <w:i/>
          <w:iCs/>
          <w:color w:val="2E74B5" w:themeColor="accent1" w:themeShade="BF"/>
          <w:u w:val="single"/>
        </w:rPr>
      </w:pPr>
      <w:r>
        <w:br w:type="page"/>
      </w:r>
    </w:p>
    <w:p w14:paraId="5E8BBE1F" w14:textId="3D29D554" w:rsidR="00B72CC8" w:rsidRDefault="00972D70" w:rsidP="00B72CC8">
      <w:pPr>
        <w:pStyle w:val="berschrift4"/>
      </w:pPr>
      <w:r>
        <w:lastRenderedPageBreak/>
        <w:t>Projektleiter - PL</w:t>
      </w:r>
    </w:p>
    <w:p w14:paraId="39B9DEA1" w14:textId="23459F02" w:rsidR="00972D70" w:rsidRDefault="00972D70" w:rsidP="00972D70">
      <w:r>
        <w:t>Die Gesamtprojektleitung übernimmt Philipp Staats.</w:t>
      </w:r>
    </w:p>
    <w:p w14:paraId="738AD05F" w14:textId="0E4FF6DD" w:rsidR="00517312" w:rsidRDefault="00972D70" w:rsidP="00972D70">
      <w:commentRangeStart w:id="94"/>
      <w:r>
        <w:t xml:space="preserve">Die Rolle des Projektleiters dient der Gesamtkoordination des Projekts in Abstimmung mit den Teilprojektleitern. </w:t>
      </w:r>
      <w:r w:rsidR="00896F05">
        <w:t xml:space="preserve">Der Schwerpunkt liegt hierbei im Controlling. </w:t>
      </w:r>
      <w:r w:rsidR="00517312">
        <w:br/>
        <w:t xml:space="preserve">Zu den </w:t>
      </w:r>
      <w:proofErr w:type="spellStart"/>
      <w:r w:rsidR="00517312">
        <w:t>Controlling</w:t>
      </w:r>
      <w:r w:rsidR="004E1ECD">
        <w:t>aufgaben</w:t>
      </w:r>
      <w:proofErr w:type="spellEnd"/>
      <w:r w:rsidR="004E1ECD">
        <w:t xml:space="preserve"> werden die Steuerung der Teams sowie der Gruppenmeetings, aber auch Einhaltung von Terminen zählen. Dabei wird der Projektleiter in direkter Kommunikation mit dem PO (Fr. Wieland) stehen und über</w:t>
      </w:r>
      <w:ins w:id="95" w:author="Nico Remus" w:date="2015-11-28T16:26:00Z">
        <w:r w:rsidR="00273FF2">
          <w:t xml:space="preserve"> projektspezifische</w:t>
        </w:r>
      </w:ins>
      <w:r w:rsidR="004E1ECD">
        <w:t xml:space="preserve"> Missstände aber auch Erfolge in Kenntnis setzen. Er ist für das Risikomanagement verantwortlich, so dass bei projektgefährden Ereignissen der Handlungsbedarf von Ihm ausgehen muss.</w:t>
      </w:r>
    </w:p>
    <w:p w14:paraId="40F1D110" w14:textId="38DF8F57" w:rsidR="00972D70" w:rsidRPr="00972D70" w:rsidRDefault="00972D70" w:rsidP="00972D70">
      <w:r>
        <w:t xml:space="preserve">Fachliche Fragestellungen werden sind im Detail von den </w:t>
      </w:r>
      <w:proofErr w:type="spellStart"/>
      <w:r>
        <w:t>Know-How</w:t>
      </w:r>
      <w:proofErr w:type="spellEnd"/>
      <w:r>
        <w:t xml:space="preserve"> Trägern in den Task-Forces (siehe </w:t>
      </w:r>
      <w:r>
        <w:fldChar w:fldCharType="begin"/>
      </w:r>
      <w:r>
        <w:instrText xml:space="preserve"> REF _Ref436480645 \r \h </w:instrText>
      </w:r>
      <w:r>
        <w:fldChar w:fldCharType="separate"/>
      </w:r>
      <w:r>
        <w:t>2.1.2</w:t>
      </w:r>
      <w:r>
        <w:fldChar w:fldCharType="end"/>
      </w:r>
      <w:r>
        <w:t xml:space="preserve">) beschlossen. </w:t>
      </w:r>
      <w:commentRangeEnd w:id="94"/>
      <w:r w:rsidR="00123D99">
        <w:rPr>
          <w:rStyle w:val="Kommentarzeichen"/>
        </w:rPr>
        <w:commentReference w:id="94"/>
      </w:r>
    </w:p>
    <w:p w14:paraId="3209A65F" w14:textId="68D241F7" w:rsidR="00B72CC8" w:rsidRDefault="00123D99" w:rsidP="00B72CC8">
      <w:pPr>
        <w:pStyle w:val="berschrift4"/>
      </w:pPr>
      <w:r>
        <w:t xml:space="preserve">Teilprojektleiter </w:t>
      </w:r>
      <w:r w:rsidR="00896F05">
        <w:t>–</w:t>
      </w:r>
      <w:r>
        <w:t xml:space="preserve"> TPL</w:t>
      </w:r>
    </w:p>
    <w:p w14:paraId="37FA9C5F" w14:textId="5369B388" w:rsidR="00896F05" w:rsidRDefault="00896F05" w:rsidP="00896F05">
      <w:r>
        <w:t>Die Unterteilung des Projekts in drei Teilprojektgruppen dient der Entlastung des Projektleiters. Jede Teilprojektgruppe hat einen thematischen Schwerpunkt, nach welchem diese dem Projekt zuarbeitet. Gemeinsam leiten sie das Gesamtprojekt.</w:t>
      </w:r>
    </w:p>
    <w:p w14:paraId="749A0691" w14:textId="77777777" w:rsidR="00074E07" w:rsidRPr="00896F05" w:rsidRDefault="00074E07" w:rsidP="00074E07">
      <w:pPr>
        <w:pStyle w:val="Listenabsatz"/>
        <w:numPr>
          <w:ilvl w:val="0"/>
          <w:numId w:val="19"/>
        </w:numPr>
      </w:pPr>
      <w:r>
        <w:t xml:space="preserve">Research </w:t>
      </w:r>
      <w:r>
        <w:tab/>
      </w:r>
      <w:r>
        <w:tab/>
      </w:r>
      <w:r>
        <w:tab/>
        <w:t>- Philipp Staats</w:t>
      </w:r>
    </w:p>
    <w:p w14:paraId="53FAED5F" w14:textId="77777777" w:rsidR="00074E07" w:rsidRDefault="00074E07" w:rsidP="00074E07">
      <w:pPr>
        <w:pStyle w:val="Listenabsatz"/>
        <w:numPr>
          <w:ilvl w:val="0"/>
          <w:numId w:val="19"/>
        </w:numPr>
      </w:pPr>
      <w:r>
        <w:t>Technische Entwicklung</w:t>
      </w:r>
      <w:r>
        <w:tab/>
        <w:t>- Stefan Ludowicy</w:t>
      </w:r>
    </w:p>
    <w:p w14:paraId="5C7149B9" w14:textId="77777777" w:rsidR="00074E07" w:rsidRDefault="00074E07" w:rsidP="00074E07">
      <w:pPr>
        <w:pStyle w:val="Listenabsatz"/>
        <w:numPr>
          <w:ilvl w:val="0"/>
          <w:numId w:val="19"/>
        </w:numPr>
      </w:pPr>
      <w:r>
        <w:t>Solution Design</w:t>
      </w:r>
      <w:r>
        <w:tab/>
      </w:r>
      <w:r>
        <w:tab/>
      </w:r>
      <w:r>
        <w:tab/>
        <w:t>- Nico Remus</w:t>
      </w:r>
    </w:p>
    <w:p w14:paraId="3BC44BBB" w14:textId="77777777" w:rsidR="00074E07" w:rsidRPr="00896F05" w:rsidRDefault="00074E07" w:rsidP="00896F05"/>
    <w:p w14:paraId="37404EB3" w14:textId="7E8E46B8" w:rsidR="00B72CC8" w:rsidRPr="00B72CC8" w:rsidRDefault="00123D99" w:rsidP="00B72CC8">
      <w:pPr>
        <w:pStyle w:val="berschrift4"/>
      </w:pPr>
      <w:r>
        <w:t xml:space="preserve">Projektmitglied - </w:t>
      </w:r>
      <w:r w:rsidR="00B72CC8">
        <w:t>PM</w:t>
      </w:r>
    </w:p>
    <w:p w14:paraId="3917E7BE" w14:textId="77777777" w:rsidR="00A95B83" w:rsidRDefault="00A95B83" w:rsidP="00A95B83">
      <w:pPr>
        <w:pStyle w:val="berschrift3"/>
      </w:pPr>
      <w:bookmarkStart w:id="96" w:name="_Toc436476071"/>
      <w:bookmarkStart w:id="97" w:name="_Ref436480645"/>
      <w:proofErr w:type="spellStart"/>
      <w:r>
        <w:t>Taskforces</w:t>
      </w:r>
      <w:bookmarkEnd w:id="96"/>
      <w:bookmarkEnd w:id="97"/>
      <w:proofErr w:type="spellEnd"/>
    </w:p>
    <w:p w14:paraId="65223F22" w14:textId="77777777" w:rsidR="00A95B83" w:rsidRPr="00A95B83" w:rsidRDefault="00A95B83" w:rsidP="00A95B83">
      <w:pPr>
        <w:ind w:left="360"/>
        <w:rPr>
          <w:i/>
        </w:rPr>
      </w:pPr>
      <w:r>
        <w:rPr>
          <w:i/>
        </w:rPr>
        <w:t xml:space="preserve">(Aufbau nach Einsetzen der </w:t>
      </w:r>
      <w:proofErr w:type="spellStart"/>
      <w:r>
        <w:rPr>
          <w:i/>
        </w:rPr>
        <w:t>Scrum</w:t>
      </w:r>
      <w:proofErr w:type="spellEnd"/>
      <w:r>
        <w:rPr>
          <w:i/>
        </w:rPr>
        <w:t>-Methodik )</w:t>
      </w:r>
    </w:p>
    <w:p w14:paraId="6DDCF6C2" w14:textId="77777777" w:rsidR="00A95B83" w:rsidRDefault="00A95B83" w:rsidP="0058701F">
      <w:pPr>
        <w:pStyle w:val="berschrift4"/>
      </w:pPr>
      <w:proofErr w:type="spellStart"/>
      <w:r>
        <w:t>Anfoteam</w:t>
      </w:r>
      <w:proofErr w:type="spellEnd"/>
    </w:p>
    <w:p w14:paraId="50F35089" w14:textId="77777777" w:rsidR="00A95B83" w:rsidRDefault="00A95B83" w:rsidP="00A95B83"/>
    <w:p w14:paraId="21656C84" w14:textId="5DA9B37B" w:rsidR="00A95B83" w:rsidRDefault="00A95B83" w:rsidP="0058701F">
      <w:pPr>
        <w:pStyle w:val="berschrift4"/>
      </w:pPr>
      <w:proofErr w:type="spellStart"/>
      <w:r>
        <w:t>Scrum</w:t>
      </w:r>
      <w:proofErr w:type="spellEnd"/>
      <w:r>
        <w:t xml:space="preserve"> Masters</w:t>
      </w:r>
      <w:ins w:id="98" w:author="Nico Remus" w:date="2015-11-28T16:56:00Z">
        <w:r w:rsidR="009867CE">
          <w:rPr>
            <w:rStyle w:val="Funotenzeichen"/>
          </w:rPr>
          <w:footnoteReference w:id="5"/>
        </w:r>
      </w:ins>
    </w:p>
    <w:p w14:paraId="4B00C823" w14:textId="15EBCF67" w:rsidR="00A95B83" w:rsidRDefault="00123D99" w:rsidP="00A95B83">
      <w:r>
        <w:t>Stefan Ludowicy und Jean</w:t>
      </w:r>
    </w:p>
    <w:p w14:paraId="3B14541E" w14:textId="7DFDD050" w:rsidR="00123D99" w:rsidRPr="00123D99" w:rsidRDefault="00123D99" w:rsidP="00A95B83">
      <w:pPr>
        <w:rPr>
          <w:i/>
        </w:rPr>
      </w:pPr>
      <w:commentRangeStart w:id="100"/>
      <w:commentRangeStart w:id="101"/>
      <w:commentRangeStart w:id="102"/>
      <w:commentRangeStart w:id="103"/>
      <w:r>
        <w:rPr>
          <w:i/>
        </w:rPr>
        <w:t>Aufgabenbeschreibung</w:t>
      </w:r>
      <w:commentRangeEnd w:id="100"/>
      <w:r>
        <w:rPr>
          <w:rStyle w:val="Kommentarzeichen"/>
        </w:rPr>
        <w:commentReference w:id="100"/>
      </w:r>
      <w:commentRangeEnd w:id="101"/>
      <w:r w:rsidR="009E3744">
        <w:rPr>
          <w:rStyle w:val="Kommentarzeichen"/>
        </w:rPr>
        <w:commentReference w:id="101"/>
      </w:r>
      <w:commentRangeEnd w:id="102"/>
      <w:r w:rsidR="00591122">
        <w:rPr>
          <w:rStyle w:val="Kommentarzeichen"/>
        </w:rPr>
        <w:commentReference w:id="102"/>
      </w:r>
      <w:commentRangeEnd w:id="103"/>
      <w:r w:rsidR="009867CE">
        <w:rPr>
          <w:rStyle w:val="Kommentarzeichen"/>
        </w:rPr>
        <w:commentReference w:id="103"/>
      </w:r>
    </w:p>
    <w:p w14:paraId="533C7017" w14:textId="77777777" w:rsidR="00123D99" w:rsidRDefault="00123D99" w:rsidP="00A95B83"/>
    <w:p w14:paraId="780ACBCA" w14:textId="77777777" w:rsidR="00A95B83" w:rsidRDefault="00A95B83" w:rsidP="0058701F">
      <w:pPr>
        <w:pStyle w:val="berschrift4"/>
      </w:pPr>
      <w:commentRangeStart w:id="104"/>
      <w:proofErr w:type="spellStart"/>
      <w:r>
        <w:t>Translators</w:t>
      </w:r>
      <w:commentRangeEnd w:id="104"/>
      <w:proofErr w:type="spellEnd"/>
      <w:r w:rsidR="00182135">
        <w:rPr>
          <w:rStyle w:val="Kommentarzeichen"/>
          <w:rFonts w:asciiTheme="minorHAnsi" w:eastAsiaTheme="minorHAnsi" w:hAnsiTheme="minorHAnsi" w:cstheme="minorBidi"/>
          <w:i w:val="0"/>
          <w:iCs w:val="0"/>
          <w:color w:val="auto"/>
          <w:u w:val="none"/>
        </w:rPr>
        <w:commentReference w:id="104"/>
      </w:r>
    </w:p>
    <w:p w14:paraId="513905DC" w14:textId="77777777" w:rsidR="00A95B83" w:rsidRDefault="00A95B83" w:rsidP="00A95B83"/>
    <w:p w14:paraId="13A29DF8" w14:textId="77777777" w:rsidR="00A95B83" w:rsidRDefault="00A95B83" w:rsidP="0058701F">
      <w:pPr>
        <w:pStyle w:val="berschrift4"/>
      </w:pPr>
      <w:r>
        <w:t>Development</w:t>
      </w:r>
    </w:p>
    <w:p w14:paraId="6092ECC9" w14:textId="77777777" w:rsidR="00A95B83" w:rsidRDefault="00A95B83" w:rsidP="00A95B83"/>
    <w:p w14:paraId="7F92D5F9" w14:textId="77777777" w:rsidR="00A95B83" w:rsidRDefault="00A95B83" w:rsidP="0058701F">
      <w:pPr>
        <w:pStyle w:val="berschrift4"/>
      </w:pPr>
      <w:r>
        <w:t>Redaktion und Frontendlayout</w:t>
      </w:r>
    </w:p>
    <w:p w14:paraId="3F27B46F" w14:textId="77777777" w:rsidR="00A95B83" w:rsidRPr="00A95B83" w:rsidRDefault="00A95B83" w:rsidP="00A95B83">
      <w:pPr>
        <w:ind w:left="360"/>
        <w:rPr>
          <w:i/>
          <w:sz w:val="20"/>
        </w:rPr>
      </w:pPr>
      <w:r>
        <w:rPr>
          <w:i/>
          <w:sz w:val="20"/>
        </w:rPr>
        <w:t>(Frontendtest, Usability)</w:t>
      </w:r>
    </w:p>
    <w:p w14:paraId="7141CD47" w14:textId="77777777" w:rsidR="00A95B83" w:rsidRDefault="00A95B83" w:rsidP="00A95B83">
      <w:pPr>
        <w:pStyle w:val="berschrift2"/>
      </w:pPr>
      <w:bookmarkStart w:id="105" w:name="_Toc436476072"/>
      <w:proofErr w:type="spellStart"/>
      <w:r>
        <w:t>Skillsheet</w:t>
      </w:r>
      <w:bookmarkEnd w:id="105"/>
      <w:proofErr w:type="spellEnd"/>
    </w:p>
    <w:p w14:paraId="046D1D86" w14:textId="77777777" w:rsidR="00597D84" w:rsidRDefault="00A95B83">
      <w:pPr>
        <w:rPr>
          <w:i/>
        </w:rPr>
      </w:pPr>
      <w:r>
        <w:rPr>
          <w:i/>
        </w:rPr>
        <w:t xml:space="preserve">(Ermittlung von </w:t>
      </w:r>
      <w:proofErr w:type="spellStart"/>
      <w:r>
        <w:rPr>
          <w:i/>
        </w:rPr>
        <w:t>Know-How</w:t>
      </w:r>
      <w:proofErr w:type="spellEnd"/>
      <w:r>
        <w:rPr>
          <w:i/>
        </w:rPr>
        <w:t xml:space="preserve">-Trägern zur Bildung von </w:t>
      </w:r>
      <w:proofErr w:type="spellStart"/>
      <w:r>
        <w:rPr>
          <w:i/>
        </w:rPr>
        <w:t>Self-teaching</w:t>
      </w:r>
      <w:proofErr w:type="spellEnd"/>
      <w:r>
        <w:rPr>
          <w:i/>
        </w:rPr>
        <w:t xml:space="preserve"> Teams-&gt;1erfahren+1semierfahren)</w:t>
      </w:r>
    </w:p>
    <w:p w14:paraId="55F38D6A" w14:textId="7496EEB7" w:rsidR="00896F05" w:rsidRPr="00896F05" w:rsidRDefault="00896F05">
      <w:r>
        <w:lastRenderedPageBreak/>
        <w:t xml:space="preserve">Mit einem Gesamtprojekt übergreifenden </w:t>
      </w:r>
      <w:proofErr w:type="spellStart"/>
      <w:r>
        <w:t>Skillsheet</w:t>
      </w:r>
      <w:proofErr w:type="spellEnd"/>
      <w:r>
        <w:t xml:space="preserve"> werden besondere Fähigkeiten und Vorkenntnisse der einzelnen Projektmitglieder ermittelt. Daraus Ergibt sich ein </w:t>
      </w:r>
      <w:proofErr w:type="spellStart"/>
      <w:r>
        <w:t>Kompetenzenpool</w:t>
      </w:r>
      <w:proofErr w:type="spellEnd"/>
      <w:r>
        <w:t>, auf welchem die weitere Konzeption des Projekts beruht.</w:t>
      </w:r>
    </w:p>
    <w:p w14:paraId="6912538D" w14:textId="77777777" w:rsidR="0058701F" w:rsidRPr="0058701F" w:rsidRDefault="00597D84" w:rsidP="0058701F">
      <w:pPr>
        <w:pStyle w:val="Listenabsatz"/>
        <w:numPr>
          <w:ilvl w:val="0"/>
          <w:numId w:val="4"/>
        </w:numPr>
        <w:rPr>
          <w:rFonts w:asciiTheme="majorHAnsi" w:eastAsiaTheme="majorEastAsia" w:hAnsiTheme="majorHAnsi" w:cstheme="majorBidi"/>
          <w:color w:val="2E74B5" w:themeColor="accent1" w:themeShade="BF"/>
          <w:sz w:val="32"/>
          <w:szCs w:val="32"/>
        </w:rPr>
      </w:pPr>
      <w:r>
        <w:br w:type="page"/>
      </w:r>
    </w:p>
    <w:p w14:paraId="7F1C3910" w14:textId="77777777" w:rsidR="00597D84" w:rsidRPr="00597D84" w:rsidRDefault="00597D84" w:rsidP="0058701F">
      <w:pPr>
        <w:pStyle w:val="berschrift1"/>
      </w:pPr>
      <w:bookmarkStart w:id="106" w:name="_Toc436476073"/>
      <w:commentRangeStart w:id="107"/>
      <w:r w:rsidRPr="00597D84">
        <w:lastRenderedPageBreak/>
        <w:t>Ablauf</w:t>
      </w:r>
      <w:r w:rsidR="00A95B83">
        <w:t>steuerung</w:t>
      </w:r>
      <w:bookmarkEnd w:id="106"/>
      <w:commentRangeEnd w:id="107"/>
      <w:r w:rsidR="00B71FE2">
        <w:rPr>
          <w:rStyle w:val="Kommentarzeichen"/>
          <w:rFonts w:asciiTheme="minorHAnsi" w:eastAsiaTheme="minorHAnsi" w:hAnsiTheme="minorHAnsi" w:cstheme="minorBidi"/>
          <w:color w:val="auto"/>
        </w:rPr>
        <w:commentReference w:id="107"/>
      </w:r>
    </w:p>
    <w:p w14:paraId="78C609C7" w14:textId="03FE42A7" w:rsidR="00A95B83" w:rsidRDefault="00A95B83" w:rsidP="00A95B83">
      <w:pPr>
        <w:pStyle w:val="berschrift2"/>
        <w:rPr>
          <w:ins w:id="108" w:author="Nico Remus" w:date="2015-11-28T17:09:00Z"/>
        </w:rPr>
      </w:pPr>
      <w:bookmarkStart w:id="109" w:name="_Toc436476074"/>
      <w:bookmarkStart w:id="110" w:name="_Ref436480151"/>
      <w:bookmarkStart w:id="111" w:name="_Ref436480164"/>
      <w:bookmarkStart w:id="112" w:name="_Ref436480175"/>
      <w:bookmarkStart w:id="113" w:name="_Ref436480177"/>
      <w:bookmarkStart w:id="114" w:name="_Ref436480178"/>
      <w:bookmarkStart w:id="115" w:name="_Ref436480200"/>
      <w:commentRangeStart w:id="116"/>
      <w:r>
        <w:t>Phasenmodell</w:t>
      </w:r>
      <w:bookmarkEnd w:id="109"/>
      <w:bookmarkEnd w:id="110"/>
      <w:bookmarkEnd w:id="111"/>
      <w:bookmarkEnd w:id="112"/>
      <w:bookmarkEnd w:id="113"/>
      <w:bookmarkEnd w:id="114"/>
      <w:bookmarkEnd w:id="115"/>
      <w:commentRangeEnd w:id="116"/>
      <w:r w:rsidR="004C7744">
        <w:rPr>
          <w:rStyle w:val="Kommentarzeichen"/>
          <w:rFonts w:asciiTheme="minorHAnsi" w:eastAsiaTheme="minorHAnsi" w:hAnsiTheme="minorHAnsi" w:cstheme="minorBidi"/>
          <w:color w:val="auto"/>
        </w:rPr>
        <w:commentReference w:id="116"/>
      </w:r>
      <w:r w:rsidR="00896F05">
        <w:rPr>
          <w:rStyle w:val="Funotenzeichen"/>
        </w:rPr>
        <w:footnoteReference w:id="6"/>
      </w:r>
    </w:p>
    <w:p w14:paraId="6AAD25E3" w14:textId="191072C7" w:rsidR="00322626" w:rsidRDefault="00322626">
      <w:pPr>
        <w:rPr>
          <w:ins w:id="117" w:author="Nico Remus" w:date="2015-11-28T17:14:00Z"/>
          <w:i/>
        </w:rPr>
        <w:pPrChange w:id="118" w:author="Nico Remus" w:date="2015-11-28T17:09:00Z">
          <w:pPr>
            <w:pStyle w:val="berschrift2"/>
          </w:pPr>
        </w:pPrChange>
      </w:pPr>
      <w:ins w:id="119" w:author="Nico Remus" w:date="2015-11-28T17:09:00Z">
        <w:r>
          <w:rPr>
            <w:i/>
          </w:rPr>
          <w:t>Warum Phasenmodell</w:t>
        </w:r>
      </w:ins>
    </w:p>
    <w:p w14:paraId="26126202" w14:textId="5361C50F" w:rsidR="00322626" w:rsidRPr="00322626" w:rsidRDefault="00322626">
      <w:pPr>
        <w:rPr>
          <w:i/>
          <w:rPrChange w:id="120" w:author="Nico Remus" w:date="2015-11-28T17:09:00Z">
            <w:rPr/>
          </w:rPrChange>
        </w:rPr>
        <w:pPrChange w:id="121" w:author="Nico Remus" w:date="2015-11-28T17:09:00Z">
          <w:pPr>
            <w:pStyle w:val="berschrift2"/>
          </w:pPr>
        </w:pPrChange>
      </w:pPr>
      <w:ins w:id="122" w:author="Nico Remus" w:date="2015-11-28T17:14:00Z">
        <w:r>
          <w:rPr>
            <w:i/>
          </w:rPr>
          <w:t xml:space="preserve">Warum </w:t>
        </w:r>
        <w:proofErr w:type="spellStart"/>
        <w:r>
          <w:rPr>
            <w:i/>
          </w:rPr>
          <w:t>wechsel</w:t>
        </w:r>
        <w:proofErr w:type="spellEnd"/>
        <w:r>
          <w:rPr>
            <w:i/>
          </w:rPr>
          <w:t xml:space="preserve"> auf neues Modell</w:t>
        </w:r>
      </w:ins>
    </w:p>
    <w:p w14:paraId="4555B49A" w14:textId="4D5404A8" w:rsidR="00896F05" w:rsidRPr="00896F05" w:rsidRDefault="00322626">
      <w:pPr>
        <w:pStyle w:val="berschrift3"/>
        <w:pPrChange w:id="123" w:author="Nico Remus" w:date="2015-11-28T17:09:00Z">
          <w:pPr/>
        </w:pPrChange>
      </w:pPr>
      <w:ins w:id="124" w:author="Nico Remus" w:date="2015-11-28T17:10:00Z">
        <w:r>
          <w:t>Erste Planung</w:t>
        </w:r>
      </w:ins>
    </w:p>
    <w:p w14:paraId="0135BEC4" w14:textId="77777777" w:rsidR="00896F05" w:rsidRDefault="00896F05" w:rsidP="00896F05">
      <w:pPr>
        <w:numPr>
          <w:ilvl w:val="1"/>
          <w:numId w:val="18"/>
        </w:numPr>
        <w:spacing w:after="0" w:line="276" w:lineRule="auto"/>
        <w:ind w:hanging="360"/>
        <w:contextualSpacing/>
      </w:pPr>
      <w:r>
        <w:t>1.Phase (2.Wochen)</w:t>
      </w:r>
    </w:p>
    <w:p w14:paraId="05E42831" w14:textId="77777777" w:rsidR="00896F05" w:rsidRDefault="00896F05" w:rsidP="00896F05">
      <w:pPr>
        <w:numPr>
          <w:ilvl w:val="2"/>
          <w:numId w:val="18"/>
        </w:numPr>
        <w:spacing w:after="0" w:line="276" w:lineRule="auto"/>
        <w:ind w:hanging="360"/>
        <w:contextualSpacing/>
      </w:pPr>
      <w:r>
        <w:t>Team 1 Staats Recherchiert/ Erfasst Content</w:t>
      </w:r>
      <w:r>
        <w:br/>
        <w:t xml:space="preserve">[Erste Recherche nach Drittdienstleister] </w:t>
      </w:r>
    </w:p>
    <w:p w14:paraId="1CE6A21E" w14:textId="77777777" w:rsidR="00896F05" w:rsidRDefault="00896F05" w:rsidP="00896F05">
      <w:pPr>
        <w:numPr>
          <w:ilvl w:val="2"/>
          <w:numId w:val="18"/>
        </w:numPr>
        <w:spacing w:after="0" w:line="276" w:lineRule="auto"/>
        <w:ind w:hanging="360"/>
        <w:contextualSpacing/>
      </w:pPr>
      <w:r>
        <w:t xml:space="preserve">Team 2 Ludowicy Einarbeitung in die Entwicklungsplattformen </w:t>
      </w:r>
    </w:p>
    <w:p w14:paraId="56E60E5B" w14:textId="77777777" w:rsidR="00896F05" w:rsidRDefault="00896F05" w:rsidP="00896F05">
      <w:pPr>
        <w:numPr>
          <w:ilvl w:val="2"/>
          <w:numId w:val="18"/>
        </w:numPr>
        <w:spacing w:after="0" w:line="276" w:lineRule="auto"/>
        <w:ind w:hanging="360"/>
        <w:contextualSpacing/>
      </w:pPr>
      <w:r>
        <w:t>Team 3 Remus AS(</w:t>
      </w:r>
      <w:proofErr w:type="spellStart"/>
      <w:r>
        <w:t>AnforderrungsSpezifikation</w:t>
      </w:r>
      <w:proofErr w:type="spellEnd"/>
      <w:r>
        <w:t>) - Erstspezifikation</w:t>
      </w:r>
    </w:p>
    <w:p w14:paraId="52C18F1D" w14:textId="77777777" w:rsidR="00896F05" w:rsidRDefault="00896F05" w:rsidP="00896F05">
      <w:pPr>
        <w:ind w:left="1440"/>
      </w:pPr>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69C29CB" w14:textId="77777777" w:rsidR="00896F05" w:rsidRDefault="00896F05" w:rsidP="00896F05">
      <w:pPr>
        <w:numPr>
          <w:ilvl w:val="1"/>
          <w:numId w:val="18"/>
        </w:numPr>
        <w:spacing w:after="0" w:line="276" w:lineRule="auto"/>
        <w:ind w:hanging="360"/>
        <w:contextualSpacing/>
      </w:pPr>
      <w:r>
        <w:t>2. Phase (2.Wochen)</w:t>
      </w:r>
    </w:p>
    <w:p w14:paraId="0FFC3DEB" w14:textId="77777777" w:rsidR="00896F05" w:rsidRDefault="00896F05" w:rsidP="00896F05">
      <w:pPr>
        <w:numPr>
          <w:ilvl w:val="2"/>
          <w:numId w:val="18"/>
        </w:numPr>
        <w:spacing w:after="0" w:line="276" w:lineRule="auto"/>
        <w:ind w:hanging="360"/>
        <w:contextualSpacing/>
      </w:pPr>
      <w:r>
        <w:t>Team 1 Staats Recherche Zielgerichtet nach FSL/ Beginn Übersetzungen</w:t>
      </w:r>
      <w:r>
        <w:br/>
        <w:t>Recherche und Abstimmung mit Team 2, wie Drittanbieter eingebunden werden können</w:t>
      </w:r>
    </w:p>
    <w:p w14:paraId="5AE02CCC" w14:textId="77777777" w:rsidR="00896F05" w:rsidRDefault="00896F05" w:rsidP="00896F05">
      <w:pPr>
        <w:numPr>
          <w:ilvl w:val="2"/>
          <w:numId w:val="18"/>
        </w:numPr>
        <w:spacing w:after="0" w:line="276" w:lineRule="auto"/>
        <w:ind w:hanging="360"/>
        <w:contextualSpacing/>
      </w:pPr>
      <w:r>
        <w:t>Team 2 Ludowicy Anwendungs-Gerüst</w:t>
      </w:r>
    </w:p>
    <w:p w14:paraId="65237270" w14:textId="77777777" w:rsidR="00896F05" w:rsidRPr="00785680" w:rsidRDefault="00896F05" w:rsidP="00896F05">
      <w:pPr>
        <w:numPr>
          <w:ilvl w:val="2"/>
          <w:numId w:val="18"/>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1BEA14D9" w14:textId="77777777" w:rsidR="00896F05" w:rsidRDefault="00896F05" w:rsidP="00896F05">
      <w:pPr>
        <w:numPr>
          <w:ilvl w:val="1"/>
          <w:numId w:val="18"/>
        </w:numPr>
        <w:spacing w:after="0" w:line="276" w:lineRule="auto"/>
        <w:ind w:hanging="360"/>
        <w:contextualSpacing/>
      </w:pPr>
      <w:r>
        <w:t>3. Phase (2.Wochen)</w:t>
      </w:r>
      <w:r>
        <w:tab/>
      </w:r>
    </w:p>
    <w:p w14:paraId="7E2E7A5B" w14:textId="77777777" w:rsidR="00896F05" w:rsidRDefault="00896F05" w:rsidP="00896F05">
      <w:pPr>
        <w:numPr>
          <w:ilvl w:val="2"/>
          <w:numId w:val="18"/>
        </w:numPr>
        <w:spacing w:after="0" w:line="276" w:lineRule="auto"/>
        <w:ind w:hanging="360"/>
        <w:contextualSpacing/>
      </w:pPr>
      <w:r>
        <w:t>Team 1 Staats Hauptphase der Übersetzungen</w:t>
      </w:r>
      <w:r>
        <w:br/>
        <w:t>Kontakt mit Drittanbietern herstellen</w:t>
      </w:r>
    </w:p>
    <w:p w14:paraId="5818F7BB" w14:textId="77777777" w:rsidR="00896F05" w:rsidRDefault="00896F05" w:rsidP="00896F05">
      <w:pPr>
        <w:numPr>
          <w:ilvl w:val="2"/>
          <w:numId w:val="18"/>
        </w:numPr>
        <w:spacing w:after="0" w:line="276" w:lineRule="auto"/>
        <w:ind w:hanging="360"/>
        <w:contextualSpacing/>
      </w:pPr>
      <w:r>
        <w:t>Team 2 Ludowicy Anwendungs-Skelet</w:t>
      </w:r>
    </w:p>
    <w:p w14:paraId="50E4B8BE" w14:textId="77777777" w:rsidR="00896F05" w:rsidRDefault="00896F05" w:rsidP="00896F05">
      <w:pPr>
        <w:numPr>
          <w:ilvl w:val="2"/>
          <w:numId w:val="18"/>
        </w:numPr>
        <w:spacing w:after="0" w:line="276" w:lineRule="auto"/>
        <w:ind w:hanging="360"/>
        <w:contextualSpacing/>
      </w:pPr>
      <w:r>
        <w:t>Team 3 Remus Graphische Spezifikation und Elemente/ Zuarbeit zu Team 2</w:t>
      </w:r>
    </w:p>
    <w:p w14:paraId="71903BDE" w14:textId="77777777" w:rsidR="00896F05" w:rsidRDefault="00896F05" w:rsidP="00896F05">
      <w:pPr>
        <w:numPr>
          <w:ilvl w:val="1"/>
          <w:numId w:val="18"/>
        </w:numPr>
        <w:spacing w:after="0" w:line="276" w:lineRule="auto"/>
        <w:ind w:hanging="360"/>
        <w:contextualSpacing/>
        <w:rPr>
          <w:ins w:id="125" w:author="Nico Remus" w:date="2015-11-28T17:11:00Z"/>
        </w:rPr>
      </w:pPr>
      <w:r>
        <w:t>4. Phase...</w:t>
      </w:r>
    </w:p>
    <w:p w14:paraId="75CAF217" w14:textId="77777777" w:rsidR="00322626" w:rsidRDefault="00322626" w:rsidP="00333884">
      <w:pPr>
        <w:spacing w:after="0" w:line="276" w:lineRule="auto"/>
        <w:ind w:left="1440"/>
        <w:contextualSpacing/>
      </w:pPr>
    </w:p>
    <w:p w14:paraId="60344960" w14:textId="7997AF71" w:rsidR="00322626" w:rsidRDefault="00322626" w:rsidP="00322626">
      <w:pPr>
        <w:pStyle w:val="berschrift3"/>
      </w:pPr>
      <w:commentRangeStart w:id="126"/>
      <w:r>
        <w:t>Zweite Planung</w:t>
      </w:r>
      <w:commentRangeEnd w:id="126"/>
      <w:r>
        <w:rPr>
          <w:rStyle w:val="Kommentarzeichen"/>
          <w:rFonts w:asciiTheme="minorHAnsi" w:eastAsiaTheme="minorHAnsi" w:hAnsiTheme="minorHAnsi" w:cstheme="minorBidi"/>
          <w:color w:val="auto"/>
        </w:rPr>
        <w:commentReference w:id="126"/>
      </w:r>
    </w:p>
    <w:p w14:paraId="726DA1AB" w14:textId="77777777" w:rsidR="00322626" w:rsidRDefault="00322626" w:rsidP="00333884">
      <w:pPr>
        <w:numPr>
          <w:ilvl w:val="1"/>
          <w:numId w:val="20"/>
        </w:numPr>
        <w:spacing w:after="0" w:line="276" w:lineRule="auto"/>
        <w:ind w:hanging="360"/>
        <w:contextualSpacing/>
      </w:pPr>
      <w:r>
        <w:t>1.Phase (2.Wochen)</w:t>
      </w:r>
    </w:p>
    <w:p w14:paraId="72E01CB9" w14:textId="77777777" w:rsidR="00322626" w:rsidRDefault="00322626" w:rsidP="00322626">
      <w:pPr>
        <w:numPr>
          <w:ilvl w:val="2"/>
          <w:numId w:val="20"/>
        </w:numPr>
        <w:spacing w:after="0" w:line="276" w:lineRule="auto"/>
        <w:ind w:hanging="360"/>
        <w:contextualSpacing/>
      </w:pPr>
      <w:r>
        <w:t>Team 1 Staats Recherchiert/ Erfasst Content</w:t>
      </w:r>
      <w:r>
        <w:br/>
        <w:t xml:space="preserve">[Erste Recherche nach Drittdienstleister] </w:t>
      </w:r>
    </w:p>
    <w:p w14:paraId="1ABACBF0" w14:textId="77777777" w:rsidR="00322626" w:rsidRDefault="00322626" w:rsidP="00322626">
      <w:pPr>
        <w:numPr>
          <w:ilvl w:val="2"/>
          <w:numId w:val="20"/>
        </w:numPr>
        <w:spacing w:after="0" w:line="276" w:lineRule="auto"/>
        <w:ind w:hanging="360"/>
        <w:contextualSpacing/>
      </w:pPr>
      <w:r>
        <w:t xml:space="preserve">Team 2 Ludowicy Einarbeitung in die Entwicklungsplattformen </w:t>
      </w:r>
    </w:p>
    <w:p w14:paraId="0B2E6ADE" w14:textId="77777777" w:rsidR="00322626" w:rsidRDefault="00322626" w:rsidP="00322626">
      <w:pPr>
        <w:numPr>
          <w:ilvl w:val="2"/>
          <w:numId w:val="20"/>
        </w:numPr>
        <w:spacing w:after="0" w:line="276" w:lineRule="auto"/>
        <w:ind w:hanging="360"/>
        <w:contextualSpacing/>
      </w:pPr>
      <w:r>
        <w:t>Team 3 Remus AS(</w:t>
      </w:r>
      <w:proofErr w:type="spellStart"/>
      <w:r>
        <w:t>AnforderrungsSpezifikation</w:t>
      </w:r>
      <w:proofErr w:type="spellEnd"/>
      <w:r>
        <w:t>) - Erstspezifikation</w:t>
      </w:r>
    </w:p>
    <w:p w14:paraId="0EC66E5D" w14:textId="77777777" w:rsidR="00322626" w:rsidRDefault="00322626" w:rsidP="00322626">
      <w:pPr>
        <w:ind w:left="1440"/>
      </w:pPr>
      <w:r>
        <w:tab/>
        <w:t>-&gt; Eine Woche später FSL (</w:t>
      </w:r>
      <w:proofErr w:type="spellStart"/>
      <w:r>
        <w:t>Fachspezifsche</w:t>
      </w:r>
      <w:proofErr w:type="spellEnd"/>
      <w:r>
        <w:t xml:space="preserve"> Lösung) nach </w:t>
      </w:r>
      <w:proofErr w:type="spellStart"/>
      <w:r>
        <w:t>vorstellung</w:t>
      </w:r>
      <w:proofErr w:type="spellEnd"/>
      <w:r>
        <w:t xml:space="preserve"> des Konzepts</w:t>
      </w:r>
    </w:p>
    <w:p w14:paraId="6D84A399" w14:textId="77777777" w:rsidR="00322626" w:rsidRDefault="00322626" w:rsidP="00322626">
      <w:pPr>
        <w:numPr>
          <w:ilvl w:val="1"/>
          <w:numId w:val="20"/>
        </w:numPr>
        <w:spacing w:after="0" w:line="276" w:lineRule="auto"/>
        <w:ind w:hanging="360"/>
        <w:contextualSpacing/>
      </w:pPr>
      <w:r>
        <w:t>2. Phase (2.Wochen)</w:t>
      </w:r>
    </w:p>
    <w:p w14:paraId="14851F2B" w14:textId="77777777" w:rsidR="00322626" w:rsidRDefault="00322626" w:rsidP="00322626">
      <w:pPr>
        <w:numPr>
          <w:ilvl w:val="2"/>
          <w:numId w:val="20"/>
        </w:numPr>
        <w:spacing w:after="0" w:line="276" w:lineRule="auto"/>
        <w:ind w:hanging="360"/>
        <w:contextualSpacing/>
      </w:pPr>
      <w:r>
        <w:t>Team 1 Staats Recherche Zielgerichtet nach FSL/ Beginn Übersetzungen</w:t>
      </w:r>
      <w:r>
        <w:br/>
        <w:t>Recherche und Abstimmung mit Team 2, wie Drittanbieter eingebunden werden können</w:t>
      </w:r>
    </w:p>
    <w:p w14:paraId="52096E64" w14:textId="77777777" w:rsidR="00322626" w:rsidRDefault="00322626" w:rsidP="00322626">
      <w:pPr>
        <w:numPr>
          <w:ilvl w:val="2"/>
          <w:numId w:val="20"/>
        </w:numPr>
        <w:spacing w:after="0" w:line="276" w:lineRule="auto"/>
        <w:ind w:hanging="360"/>
        <w:contextualSpacing/>
      </w:pPr>
      <w:r>
        <w:t>Team 2 Ludowicy Anwendungs-Gerüst</w:t>
      </w:r>
    </w:p>
    <w:p w14:paraId="4EDCCDE4" w14:textId="77777777" w:rsidR="00322626" w:rsidRPr="00785680" w:rsidRDefault="00322626" w:rsidP="00322626">
      <w:pPr>
        <w:numPr>
          <w:ilvl w:val="2"/>
          <w:numId w:val="20"/>
        </w:numPr>
        <w:spacing w:after="0" w:line="276" w:lineRule="auto"/>
        <w:ind w:hanging="360"/>
        <w:contextualSpacing/>
        <w:rPr>
          <w:lang w:val="en-US"/>
        </w:rPr>
      </w:pPr>
      <w:r w:rsidRPr="00785680">
        <w:rPr>
          <w:lang w:val="en-US"/>
        </w:rPr>
        <w:t xml:space="preserve">Team 3 Remus FSS </w:t>
      </w:r>
      <w:proofErr w:type="spellStart"/>
      <w:r w:rsidRPr="00785680">
        <w:rPr>
          <w:lang w:val="en-US"/>
        </w:rPr>
        <w:t>mit</w:t>
      </w:r>
      <w:proofErr w:type="spellEnd"/>
      <w:r w:rsidRPr="00785680">
        <w:rPr>
          <w:lang w:val="en-US"/>
        </w:rPr>
        <w:t xml:space="preserve"> </w:t>
      </w:r>
      <w:proofErr w:type="spellStart"/>
      <w:r w:rsidRPr="00785680">
        <w:rPr>
          <w:lang w:val="en-US"/>
        </w:rPr>
        <w:t>CoOp</w:t>
      </w:r>
      <w:proofErr w:type="spellEnd"/>
      <w:r w:rsidRPr="00785680">
        <w:rPr>
          <w:lang w:val="en-US"/>
        </w:rPr>
        <w:t xml:space="preserve"> Team 2</w:t>
      </w:r>
    </w:p>
    <w:p w14:paraId="07D37C52" w14:textId="77777777" w:rsidR="00322626" w:rsidRDefault="00322626" w:rsidP="00322626">
      <w:pPr>
        <w:numPr>
          <w:ilvl w:val="1"/>
          <w:numId w:val="20"/>
        </w:numPr>
        <w:spacing w:after="0" w:line="276" w:lineRule="auto"/>
        <w:ind w:hanging="360"/>
        <w:contextualSpacing/>
      </w:pPr>
      <w:r>
        <w:t>3. Phase (2.Wochen)</w:t>
      </w:r>
      <w:r>
        <w:tab/>
      </w:r>
    </w:p>
    <w:p w14:paraId="57551D1F" w14:textId="77777777" w:rsidR="00322626" w:rsidRDefault="00322626" w:rsidP="00E44DF5">
      <w:pPr>
        <w:numPr>
          <w:ilvl w:val="2"/>
          <w:numId w:val="20"/>
        </w:numPr>
        <w:spacing w:after="0" w:line="276" w:lineRule="auto"/>
        <w:ind w:hanging="360"/>
        <w:contextualSpacing/>
      </w:pPr>
      <w:r>
        <w:lastRenderedPageBreak/>
        <w:t>Team 1 Staats Hauptphase der Übersetzungen</w:t>
      </w:r>
      <w:r>
        <w:br/>
        <w:t>Kontakt mit Drittanbietern herstellen</w:t>
      </w:r>
    </w:p>
    <w:p w14:paraId="774B051A" w14:textId="77777777" w:rsidR="00322626" w:rsidRDefault="00322626" w:rsidP="00E44DF5">
      <w:pPr>
        <w:numPr>
          <w:ilvl w:val="2"/>
          <w:numId w:val="20"/>
        </w:numPr>
        <w:spacing w:after="0" w:line="276" w:lineRule="auto"/>
        <w:ind w:hanging="360"/>
        <w:contextualSpacing/>
      </w:pPr>
      <w:r>
        <w:t>Team 2 Ludowicy Anwendungs-Skelet</w:t>
      </w:r>
    </w:p>
    <w:p w14:paraId="140FA44B" w14:textId="77777777" w:rsidR="00322626" w:rsidRDefault="00322626" w:rsidP="00E44DF5">
      <w:pPr>
        <w:numPr>
          <w:ilvl w:val="2"/>
          <w:numId w:val="20"/>
        </w:numPr>
        <w:spacing w:after="0" w:line="276" w:lineRule="auto"/>
        <w:ind w:hanging="360"/>
        <w:contextualSpacing/>
      </w:pPr>
      <w:r>
        <w:t>Team 3 Remus Graphische Spezifikation und Elemente/ Zuarbeit zu Team 2</w:t>
      </w:r>
    </w:p>
    <w:p w14:paraId="371E8FD0" w14:textId="77777777" w:rsidR="00322626" w:rsidRDefault="00322626" w:rsidP="00E44DF5">
      <w:pPr>
        <w:numPr>
          <w:ilvl w:val="1"/>
          <w:numId w:val="20"/>
        </w:numPr>
        <w:spacing w:after="0" w:line="276" w:lineRule="auto"/>
        <w:ind w:hanging="360"/>
        <w:contextualSpacing/>
      </w:pPr>
      <w:r>
        <w:t>4. Phase...</w:t>
      </w:r>
    </w:p>
    <w:p w14:paraId="37E9582F" w14:textId="77777777" w:rsidR="00322626" w:rsidRDefault="00322626" w:rsidP="00E44DF5"/>
    <w:p w14:paraId="0DE8CA69" w14:textId="77777777" w:rsidR="00322626" w:rsidRPr="00322626" w:rsidRDefault="00322626" w:rsidP="00E44DF5"/>
    <w:p w14:paraId="607217F1" w14:textId="77777777" w:rsidR="00A95B83" w:rsidRPr="00A95B83" w:rsidRDefault="00A95B83" w:rsidP="00A95B83"/>
    <w:p w14:paraId="140D741C" w14:textId="77777777" w:rsidR="00A95B83" w:rsidRDefault="00A95B83" w:rsidP="00A95B83">
      <w:pPr>
        <w:pStyle w:val="berschrift2"/>
      </w:pPr>
      <w:bookmarkStart w:id="127" w:name="_Toc436476075"/>
      <w:commentRangeStart w:id="128"/>
      <w:commentRangeStart w:id="129"/>
      <w:commentRangeStart w:id="130"/>
      <w:proofErr w:type="spellStart"/>
      <w:r w:rsidRPr="00A95B83">
        <w:t>Scrum</w:t>
      </w:r>
      <w:bookmarkEnd w:id="127"/>
      <w:commentRangeEnd w:id="128"/>
      <w:proofErr w:type="spellEnd"/>
      <w:r w:rsidR="00454420">
        <w:rPr>
          <w:rStyle w:val="Kommentarzeichen"/>
          <w:rFonts w:asciiTheme="minorHAnsi" w:eastAsiaTheme="minorHAnsi" w:hAnsiTheme="minorHAnsi" w:cstheme="minorBidi"/>
          <w:color w:val="auto"/>
        </w:rPr>
        <w:commentReference w:id="128"/>
      </w:r>
      <w:commentRangeEnd w:id="129"/>
      <w:r w:rsidR="008534AF">
        <w:rPr>
          <w:rStyle w:val="Kommentarzeichen"/>
          <w:rFonts w:asciiTheme="minorHAnsi" w:eastAsiaTheme="minorHAnsi" w:hAnsiTheme="minorHAnsi" w:cstheme="minorBidi"/>
          <w:color w:val="auto"/>
        </w:rPr>
        <w:commentReference w:id="129"/>
      </w:r>
      <w:commentRangeEnd w:id="130"/>
      <w:r w:rsidR="00591122">
        <w:rPr>
          <w:rStyle w:val="Kommentarzeichen"/>
          <w:rFonts w:asciiTheme="minorHAnsi" w:eastAsiaTheme="minorHAnsi" w:hAnsiTheme="minorHAnsi" w:cstheme="minorBidi"/>
          <w:color w:val="auto"/>
        </w:rPr>
        <w:commentReference w:id="130"/>
      </w:r>
    </w:p>
    <w:p w14:paraId="632C1DCD" w14:textId="77777777" w:rsidR="007D2024" w:rsidRDefault="007D2024" w:rsidP="007D2024">
      <w:pPr>
        <w:rPr>
          <w:ins w:id="131" w:author="Nico Remus" w:date="2015-11-28T16:59:00Z"/>
        </w:rPr>
      </w:pPr>
    </w:p>
    <w:p w14:paraId="6760168E" w14:textId="2B59450E" w:rsidR="00877D50" w:rsidRPr="00E44DF5" w:rsidRDefault="00877D50" w:rsidP="007D2024">
      <w:pPr>
        <w:rPr>
          <w:ins w:id="132" w:author="Nico Remus" w:date="2015-11-28T16:59:00Z"/>
          <w:i/>
        </w:rPr>
      </w:pPr>
      <w:ins w:id="133" w:author="Nico Remus" w:date="2015-11-28T16:59:00Z">
        <w:r>
          <w:rPr>
            <w:i/>
          </w:rPr>
          <w:t xml:space="preserve">Allgemeines zu </w:t>
        </w:r>
        <w:proofErr w:type="spellStart"/>
        <w:r>
          <w:rPr>
            <w:i/>
          </w:rPr>
          <w:t>scrum</w:t>
        </w:r>
        <w:proofErr w:type="spellEnd"/>
      </w:ins>
    </w:p>
    <w:p w14:paraId="201AD9A8" w14:textId="61DC9C2B" w:rsidR="00877D50" w:rsidRPr="007D2024" w:rsidRDefault="00877D50" w:rsidP="00A71A4B">
      <w:pPr>
        <w:pStyle w:val="berschrift3"/>
      </w:pPr>
      <w:proofErr w:type="spellStart"/>
      <w:ins w:id="134" w:author="Nico Remus" w:date="2015-11-28T16:59:00Z">
        <w:r>
          <w:t>Scrum</w:t>
        </w:r>
        <w:proofErr w:type="spellEnd"/>
        <w:r>
          <w:t xml:space="preserve"> im Projekt</w:t>
        </w:r>
      </w:ins>
    </w:p>
    <w:p w14:paraId="2E803430" w14:textId="34146D4C" w:rsidR="007D2024" w:rsidRDefault="00590C07" w:rsidP="00B91245">
      <w:pPr>
        <w:rPr>
          <w:i/>
        </w:rPr>
      </w:pPr>
      <w:r>
        <w:rPr>
          <w:i/>
        </w:rPr>
        <w:t xml:space="preserve">Wie verstehen </w:t>
      </w:r>
      <w:proofErr w:type="spellStart"/>
      <w:r>
        <w:rPr>
          <w:i/>
        </w:rPr>
        <w:t>scrum</w:t>
      </w:r>
      <w:proofErr w:type="spellEnd"/>
      <w:r w:rsidR="00454420">
        <w:rPr>
          <w:i/>
        </w:rPr>
        <w:t xml:space="preserve"> </w:t>
      </w:r>
      <w:r>
        <w:rPr>
          <w:i/>
        </w:rPr>
        <w:t xml:space="preserve">&amp; wie setzen wir es um </w:t>
      </w:r>
      <w:r w:rsidR="007D2024">
        <w:rPr>
          <w:rStyle w:val="Funotenzeichen"/>
          <w:i/>
        </w:rPr>
        <w:footnoteReference w:id="7"/>
      </w:r>
    </w:p>
    <w:p w14:paraId="60956263" w14:textId="77777777" w:rsidR="00B91245" w:rsidRPr="008715B8" w:rsidRDefault="00B91245" w:rsidP="008C697F">
      <w:pPr>
        <w:pStyle w:val="berschrift4"/>
        <w:rPr>
          <w:lang w:val="en-US"/>
          <w:rPrChange w:id="135" w:author="sheldon edward" w:date="2015-12-02T18:26:00Z">
            <w:rPr/>
          </w:rPrChange>
        </w:rPr>
      </w:pPr>
      <w:proofErr w:type="spellStart"/>
      <w:r w:rsidRPr="008715B8">
        <w:rPr>
          <w:lang w:val="en-US"/>
          <w:rPrChange w:id="136" w:author="sheldon edward" w:date="2015-12-02T18:26:00Z">
            <w:rPr/>
          </w:rPrChange>
        </w:rPr>
        <w:t>Agil</w:t>
      </w:r>
      <w:proofErr w:type="spellEnd"/>
    </w:p>
    <w:p w14:paraId="5DEC477B" w14:textId="77777777" w:rsidR="00B91245" w:rsidRPr="00333884" w:rsidRDefault="00B91245" w:rsidP="008C697F">
      <w:pPr>
        <w:spacing w:after="0" w:line="276" w:lineRule="auto"/>
        <w:ind w:left="720"/>
        <w:contextualSpacing/>
        <w:rPr>
          <w:lang w:val="en-US"/>
        </w:rPr>
      </w:pPr>
      <w:proofErr w:type="spellStart"/>
      <w:r w:rsidRPr="00333884">
        <w:rPr>
          <w:lang w:val="en-US"/>
        </w:rPr>
        <w:t>Sprintlänge</w:t>
      </w:r>
      <w:proofErr w:type="spellEnd"/>
      <w:r w:rsidRPr="00333884">
        <w:rPr>
          <w:lang w:val="en-US"/>
        </w:rPr>
        <w:t xml:space="preserve">: 1 </w:t>
      </w:r>
      <w:proofErr w:type="spellStart"/>
      <w:r w:rsidRPr="00333884">
        <w:rPr>
          <w:lang w:val="en-US"/>
        </w:rPr>
        <w:t>Woche</w:t>
      </w:r>
      <w:proofErr w:type="spellEnd"/>
    </w:p>
    <w:p w14:paraId="33B77EEF" w14:textId="77777777" w:rsidR="00877D50" w:rsidRPr="008C697F" w:rsidRDefault="00B91245" w:rsidP="00333884">
      <w:pPr>
        <w:spacing w:after="0" w:line="276" w:lineRule="auto"/>
        <w:contextualSpacing/>
        <w:rPr>
          <w:rStyle w:val="berschrift4Zchn"/>
          <w:lang w:val="en-US"/>
        </w:rPr>
      </w:pPr>
      <w:r w:rsidRPr="008715B8">
        <w:rPr>
          <w:rStyle w:val="berschrift4Zchn"/>
          <w:lang w:val="en-US"/>
          <w:rPrChange w:id="137" w:author="sheldon edward" w:date="2015-12-02T18:26:00Z">
            <w:rPr>
              <w:rStyle w:val="berschrift4Zchn"/>
            </w:rPr>
          </w:rPrChange>
        </w:rPr>
        <w:t>Story - Creation Team</w:t>
      </w:r>
    </w:p>
    <w:p w14:paraId="4C7F1984" w14:textId="218D6880" w:rsidR="00B91245" w:rsidRPr="00785680" w:rsidRDefault="00B91245" w:rsidP="00333884">
      <w:pPr>
        <w:spacing w:after="0" w:line="276" w:lineRule="auto"/>
        <w:contextualSpacing/>
        <w:rPr>
          <w:lang w:val="en-US"/>
        </w:rPr>
      </w:pPr>
      <w:r w:rsidRPr="00785680">
        <w:rPr>
          <w:lang w:val="en-US"/>
        </w:rPr>
        <w:t>: to be defined</w:t>
      </w:r>
    </w:p>
    <w:p w14:paraId="220A94CE" w14:textId="69BA6F3F" w:rsidR="00877D50" w:rsidRPr="008715B8" w:rsidRDefault="00877D50" w:rsidP="00333884">
      <w:pPr>
        <w:pStyle w:val="berschrift4"/>
        <w:rPr>
          <w:rPrChange w:id="138" w:author="sheldon edward" w:date="2015-12-02T18:26:00Z">
            <w:rPr>
              <w:lang w:val="en-US"/>
            </w:rPr>
          </w:rPrChange>
        </w:rPr>
      </w:pPr>
      <w:r w:rsidRPr="008715B8">
        <w:rPr>
          <w:rPrChange w:id="139" w:author="sheldon edward" w:date="2015-12-02T18:26:00Z">
            <w:rPr>
              <w:lang w:val="en-US"/>
            </w:rPr>
          </w:rPrChange>
        </w:rPr>
        <w:t>Kategorisierung</w:t>
      </w:r>
    </w:p>
    <w:p w14:paraId="4302C301" w14:textId="77777777" w:rsidR="00B91245" w:rsidRDefault="00B91245" w:rsidP="008C697F">
      <w:pPr>
        <w:spacing w:after="0" w:line="276" w:lineRule="auto"/>
        <w:ind w:left="360"/>
        <w:contextualSpacing/>
      </w:pPr>
      <w:r>
        <w:t xml:space="preserve">Unterscheidung der Stories in: </w:t>
      </w:r>
    </w:p>
    <w:p w14:paraId="5BFFE656" w14:textId="77777777" w:rsidR="00B91245" w:rsidRDefault="00B91245" w:rsidP="00B91245">
      <w:pPr>
        <w:numPr>
          <w:ilvl w:val="1"/>
          <w:numId w:val="10"/>
        </w:numPr>
        <w:spacing w:after="0" w:line="276" w:lineRule="auto"/>
        <w:ind w:hanging="360"/>
        <w:contextualSpacing/>
      </w:pPr>
      <w:r>
        <w:t>Entwicklung</w:t>
      </w:r>
    </w:p>
    <w:p w14:paraId="03345D71" w14:textId="77777777" w:rsidR="00B91245" w:rsidRDefault="00B91245" w:rsidP="00B91245">
      <w:pPr>
        <w:numPr>
          <w:ilvl w:val="1"/>
          <w:numId w:val="10"/>
        </w:numPr>
        <w:spacing w:after="0" w:line="276" w:lineRule="auto"/>
        <w:ind w:hanging="360"/>
        <w:contextualSpacing/>
      </w:pPr>
      <w:r>
        <w:t>Research</w:t>
      </w:r>
    </w:p>
    <w:p w14:paraId="0AF1769F" w14:textId="77777777" w:rsidR="00B91245" w:rsidRDefault="00B91245" w:rsidP="00B91245">
      <w:pPr>
        <w:numPr>
          <w:ilvl w:val="1"/>
          <w:numId w:val="10"/>
        </w:numPr>
        <w:spacing w:after="0" w:line="276" w:lineRule="auto"/>
        <w:ind w:hanging="360"/>
        <w:contextualSpacing/>
      </w:pPr>
      <w:r>
        <w:t>Design</w:t>
      </w:r>
    </w:p>
    <w:p w14:paraId="6C605893" w14:textId="77777777" w:rsidR="00B91245" w:rsidRDefault="00B91245" w:rsidP="00B91245">
      <w:pPr>
        <w:numPr>
          <w:ilvl w:val="1"/>
          <w:numId w:val="10"/>
        </w:numPr>
        <w:spacing w:after="0" w:line="276" w:lineRule="auto"/>
        <w:ind w:hanging="360"/>
        <w:contextualSpacing/>
      </w:pPr>
      <w:r>
        <w:t>Visual Design</w:t>
      </w:r>
    </w:p>
    <w:p w14:paraId="63DAE977" w14:textId="77777777" w:rsidR="00877D50" w:rsidRDefault="00B91245" w:rsidP="008C697F">
      <w:pPr>
        <w:spacing w:after="0" w:line="276" w:lineRule="auto"/>
        <w:contextualSpacing/>
        <w:rPr>
          <w:ins w:id="140" w:author="Nico Remus" w:date="2015-11-28T17:03:00Z"/>
        </w:rPr>
      </w:pPr>
      <w:proofErr w:type="spellStart"/>
      <w:r w:rsidRPr="008C697F">
        <w:rPr>
          <w:rStyle w:val="berschrift4Zchn"/>
        </w:rPr>
        <w:t>Storypoints</w:t>
      </w:r>
      <w:proofErr w:type="spellEnd"/>
      <w:r>
        <w:t xml:space="preserve"> </w:t>
      </w:r>
    </w:p>
    <w:p w14:paraId="4732F3AE" w14:textId="64000F90" w:rsidR="00B91245" w:rsidRDefault="00B91245" w:rsidP="008C697F">
      <w:pPr>
        <w:spacing w:after="0" w:line="276" w:lineRule="auto"/>
        <w:contextualSpacing/>
      </w:pPr>
      <w:r>
        <w:t xml:space="preserve">= </w:t>
      </w:r>
      <w:proofErr w:type="spellStart"/>
      <w:r>
        <w:t>Arbeitstunden</w:t>
      </w:r>
      <w:proofErr w:type="spellEnd"/>
      <w:r>
        <w:t xml:space="preserve"> (60min reale Arbeit)</w:t>
      </w:r>
    </w:p>
    <w:p w14:paraId="5D6FABB3" w14:textId="77777777" w:rsidR="00877D50" w:rsidRDefault="00877D50" w:rsidP="008C697F">
      <w:pPr>
        <w:rPr>
          <w:ins w:id="141" w:author="Nico Remus" w:date="2015-11-28T16:59:00Z"/>
        </w:rPr>
      </w:pPr>
    </w:p>
    <w:p w14:paraId="13FFD563" w14:textId="0BA98D70" w:rsidR="00877D50" w:rsidRDefault="00877D50" w:rsidP="008C697F">
      <w:pPr>
        <w:pStyle w:val="berschrift4"/>
      </w:pPr>
      <w:proofErr w:type="spellStart"/>
      <w:r w:rsidRPr="008C697F">
        <w:t>Scrum</w:t>
      </w:r>
      <w:proofErr w:type="spellEnd"/>
      <w:r w:rsidRPr="008C697F">
        <w:t>-Storyboard</w:t>
      </w:r>
      <w:r>
        <w:rPr>
          <w:rStyle w:val="Kommentarzeichen"/>
        </w:rPr>
        <w:commentReference w:id="142"/>
      </w:r>
      <w:r>
        <w:rPr>
          <w:rStyle w:val="Funotenzeichen"/>
        </w:rPr>
        <w:footnoteReference w:id="8"/>
      </w:r>
    </w:p>
    <w:p w14:paraId="2F1ADB65" w14:textId="71221D44" w:rsidR="00877D50" w:rsidRPr="008C697F" w:rsidRDefault="00814524" w:rsidP="008C697F">
      <w:pPr>
        <w:rPr>
          <w:i/>
        </w:rPr>
      </w:pPr>
      <w:r>
        <w:rPr>
          <w:i/>
        </w:rPr>
        <w:t>Was ist es /</w:t>
      </w:r>
      <w:r w:rsidR="00877D50">
        <w:rPr>
          <w:i/>
        </w:rPr>
        <w:t>wer ist technisch für zuständig/wer inhaltlich</w:t>
      </w:r>
    </w:p>
    <w:p w14:paraId="08BB47AF" w14:textId="77777777" w:rsidR="00A95B83" w:rsidRPr="00A95B83" w:rsidRDefault="00A95B83" w:rsidP="00A95B83"/>
    <w:p w14:paraId="13B9C684" w14:textId="77777777" w:rsidR="00597D84" w:rsidRPr="00B91245" w:rsidRDefault="00A95B83" w:rsidP="00B91245">
      <w:pPr>
        <w:pStyle w:val="berschrift2"/>
      </w:pPr>
      <w:bookmarkStart w:id="144" w:name="_Toc436476076"/>
      <w:r w:rsidRPr="00A95B83">
        <w:t xml:space="preserve">Extreme </w:t>
      </w:r>
      <w:proofErr w:type="spellStart"/>
      <w:r w:rsidRPr="00A95B83">
        <w:t>Programming</w:t>
      </w:r>
      <w:bookmarkEnd w:id="144"/>
      <w:proofErr w:type="spellEnd"/>
    </w:p>
    <w:p w14:paraId="5901636F" w14:textId="77777777" w:rsidR="0005585B" w:rsidRDefault="0005585B">
      <w:pPr>
        <w:rPr>
          <w:i/>
        </w:rPr>
      </w:pPr>
      <w:commentRangeStart w:id="145"/>
      <w:r>
        <w:rPr>
          <w:i/>
        </w:rPr>
        <w:t xml:space="preserve">Funktionalität der </w:t>
      </w:r>
      <w:proofErr w:type="spellStart"/>
      <w:r>
        <w:rPr>
          <w:i/>
        </w:rPr>
        <w:t>CoOp</w:t>
      </w:r>
      <w:proofErr w:type="spellEnd"/>
      <w:r>
        <w:rPr>
          <w:i/>
        </w:rPr>
        <w:t xml:space="preserve"> Arbeit von 2-3 Entwicklern + Backup</w:t>
      </w:r>
      <w:commentRangeEnd w:id="145"/>
      <w:r w:rsidR="00896F05">
        <w:rPr>
          <w:rStyle w:val="Kommentarzeichen"/>
        </w:rPr>
        <w:commentReference w:id="145"/>
      </w:r>
    </w:p>
    <w:p w14:paraId="25507CFB" w14:textId="77777777" w:rsidR="0058701F" w:rsidRDefault="00926362">
      <w:pPr>
        <w:rPr>
          <w:rFonts w:asciiTheme="majorHAnsi" w:eastAsiaTheme="majorEastAsia" w:hAnsiTheme="majorHAnsi" w:cstheme="majorBidi"/>
          <w:color w:val="2E74B5" w:themeColor="accent1" w:themeShade="BF"/>
          <w:sz w:val="40"/>
          <w:szCs w:val="32"/>
        </w:rPr>
      </w:pPr>
      <w:r>
        <w:object w:dxaOrig="1514" w:dyaOrig="989" w14:anchorId="2BBE3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0" o:title=""/>
          </v:shape>
          <o:OLEObject Type="Embed" ProgID="PowerPoint.Show.12" ShapeID="_x0000_i1025" DrawAspect="Icon" ObjectID="_1510586554" r:id="rId11"/>
        </w:object>
      </w:r>
      <w:r w:rsidR="007D2024">
        <w:rPr>
          <w:rStyle w:val="Funotenzeichen"/>
          <w:i/>
        </w:rPr>
        <w:footnoteReference w:id="9"/>
      </w:r>
      <w:r w:rsidR="0058701F">
        <w:br w:type="page"/>
      </w:r>
    </w:p>
    <w:p w14:paraId="1BD772FE" w14:textId="77777777" w:rsidR="00597D84" w:rsidRPr="00597D84" w:rsidRDefault="00597D84" w:rsidP="0058701F">
      <w:pPr>
        <w:pStyle w:val="berschrift1"/>
      </w:pPr>
      <w:bookmarkStart w:id="146" w:name="_Toc436476077"/>
      <w:commentRangeStart w:id="147"/>
      <w:commentRangeStart w:id="148"/>
      <w:commentRangeStart w:id="149"/>
      <w:r w:rsidRPr="00597D84">
        <w:lastRenderedPageBreak/>
        <w:t>Risikomanagement</w:t>
      </w:r>
      <w:bookmarkEnd w:id="146"/>
      <w:commentRangeEnd w:id="147"/>
      <w:r w:rsidR="004E5C27">
        <w:rPr>
          <w:rStyle w:val="Kommentarzeichen"/>
          <w:rFonts w:asciiTheme="minorHAnsi" w:eastAsiaTheme="minorHAnsi" w:hAnsiTheme="minorHAnsi" w:cstheme="minorBidi"/>
          <w:color w:val="auto"/>
        </w:rPr>
        <w:commentReference w:id="147"/>
      </w:r>
      <w:commentRangeEnd w:id="148"/>
      <w:r w:rsidR="00F90ACB">
        <w:rPr>
          <w:rStyle w:val="Kommentarzeichen"/>
          <w:rFonts w:asciiTheme="minorHAnsi" w:eastAsiaTheme="minorHAnsi" w:hAnsiTheme="minorHAnsi" w:cstheme="minorBidi"/>
          <w:color w:val="auto"/>
        </w:rPr>
        <w:commentReference w:id="148"/>
      </w:r>
      <w:commentRangeEnd w:id="149"/>
      <w:r w:rsidR="00333884">
        <w:rPr>
          <w:rStyle w:val="Kommentarzeichen"/>
          <w:rFonts w:asciiTheme="minorHAnsi" w:eastAsiaTheme="minorHAnsi" w:hAnsiTheme="minorHAnsi" w:cstheme="minorBidi"/>
          <w:color w:val="auto"/>
        </w:rPr>
        <w:commentReference w:id="149"/>
      </w:r>
    </w:p>
    <w:p w14:paraId="33632A87" w14:textId="77777777" w:rsidR="0058701F" w:rsidRDefault="00597D84" w:rsidP="0058701F">
      <w:pPr>
        <w:pStyle w:val="berschrift2"/>
      </w:pPr>
      <w:bookmarkStart w:id="150" w:name="_Toc436476078"/>
      <w:proofErr w:type="spellStart"/>
      <w:r>
        <w:t>Stakeholderanalyse</w:t>
      </w:r>
      <w:bookmarkEnd w:id="150"/>
      <w:proofErr w:type="spellEnd"/>
    </w:p>
    <w:p w14:paraId="7E6355FB" w14:textId="77777777" w:rsidR="00597D84" w:rsidRDefault="00597D84" w:rsidP="00597D84">
      <w:pPr>
        <w:pStyle w:val="berschrift3"/>
      </w:pPr>
      <w:bookmarkStart w:id="151" w:name="_Toc436476079"/>
      <w:r>
        <w:t>Intern</w:t>
      </w:r>
      <w:bookmarkEnd w:id="151"/>
    </w:p>
    <w:p w14:paraId="43E66F53" w14:textId="77777777" w:rsidR="00597D84" w:rsidRDefault="00597D84" w:rsidP="0058701F">
      <w:pPr>
        <w:pStyle w:val="berschrift4"/>
      </w:pPr>
      <w:r w:rsidRPr="0058701F">
        <w:t>Projektmitglied fällt temporär aus</w:t>
      </w:r>
    </w:p>
    <w:p w14:paraId="7A49A7C7" w14:textId="77777777" w:rsidR="009016DF" w:rsidRPr="009016DF" w:rsidRDefault="009016DF" w:rsidP="009016DF"/>
    <w:p w14:paraId="76B67B52" w14:textId="77777777" w:rsidR="00597D84" w:rsidRDefault="00597D84" w:rsidP="0058701F">
      <w:pPr>
        <w:pStyle w:val="berschrift4"/>
      </w:pPr>
      <w:r w:rsidRPr="0058701F">
        <w:t>Projektmitglied fällt dauerhaft aus</w:t>
      </w:r>
    </w:p>
    <w:p w14:paraId="51A5E6B5" w14:textId="77777777" w:rsidR="0058701F" w:rsidRPr="00597D84" w:rsidRDefault="0058701F" w:rsidP="00597D84">
      <w:pPr>
        <w:pStyle w:val="berschrift3"/>
      </w:pPr>
      <w:bookmarkStart w:id="152" w:name="_Toc436476080"/>
      <w:r>
        <w:t>Extern</w:t>
      </w:r>
      <w:bookmarkEnd w:id="152"/>
    </w:p>
    <w:p w14:paraId="64909993" w14:textId="77777777" w:rsidR="00597D84" w:rsidRDefault="00597D84" w:rsidP="0058701F">
      <w:pPr>
        <w:pStyle w:val="berschrift4"/>
      </w:pPr>
      <w:r>
        <w:t xml:space="preserve">Frau </w:t>
      </w:r>
      <w:proofErr w:type="spellStart"/>
      <w:r>
        <w:t>Dr.Wieland</w:t>
      </w:r>
      <w:proofErr w:type="spellEnd"/>
    </w:p>
    <w:p w14:paraId="1A6084DB" w14:textId="77777777" w:rsidR="00597D84" w:rsidRPr="00597D84" w:rsidRDefault="00597D84" w:rsidP="00AE40AE">
      <w:pPr>
        <w:pStyle w:val="berschrift4"/>
      </w:pPr>
      <w:proofErr w:type="spellStart"/>
      <w:r>
        <w:t>Cooperation</w:t>
      </w:r>
      <w:proofErr w:type="spellEnd"/>
      <w:r>
        <w:t xml:space="preserve"> mit T-Systems allgemein</w:t>
      </w:r>
    </w:p>
    <w:p w14:paraId="03D580FB" w14:textId="77777777" w:rsidR="00597D84" w:rsidRDefault="00597D84" w:rsidP="0058701F">
      <w:pPr>
        <w:pStyle w:val="berschrift4"/>
      </w:pPr>
      <w:proofErr w:type="spellStart"/>
      <w:r>
        <w:t>Cooperation</w:t>
      </w:r>
      <w:proofErr w:type="spellEnd"/>
      <w:r>
        <w:t xml:space="preserve"> mit telekom.refugee.de </w:t>
      </w:r>
    </w:p>
    <w:p w14:paraId="30C1D23C" w14:textId="77777777" w:rsidR="00597D84" w:rsidRPr="00597D84" w:rsidRDefault="00597D84" w:rsidP="00597D84"/>
    <w:p w14:paraId="16AB125A" w14:textId="77777777" w:rsidR="00597D84" w:rsidRPr="00597D84" w:rsidRDefault="00597D84" w:rsidP="00597D84">
      <w:pPr>
        <w:pStyle w:val="berschrift2"/>
      </w:pPr>
      <w:bookmarkStart w:id="153" w:name="_Toc436476081"/>
      <w:r>
        <w:t>Umweltanalyse</w:t>
      </w:r>
      <w:bookmarkEnd w:id="153"/>
    </w:p>
    <w:p w14:paraId="3BEBD645" w14:textId="77777777" w:rsidR="00597D84" w:rsidRPr="00597D84" w:rsidRDefault="00597D84" w:rsidP="00AE40AE">
      <w:pPr>
        <w:pStyle w:val="berschrift4"/>
      </w:pPr>
      <w:r>
        <w:t>Flüchtlingskriese könnte sich auflösen</w:t>
      </w:r>
    </w:p>
    <w:p w14:paraId="6187EB28" w14:textId="77777777" w:rsidR="00597D84" w:rsidRDefault="00597D84" w:rsidP="00AE40AE">
      <w:pPr>
        <w:pStyle w:val="berschrift4"/>
      </w:pPr>
      <w:r>
        <w:t>Server brechen weg</w:t>
      </w:r>
    </w:p>
    <w:p w14:paraId="3655526C" w14:textId="77777777" w:rsidR="00597D84" w:rsidRPr="00597D84" w:rsidRDefault="00597D84" w:rsidP="00AE40AE">
      <w:pPr>
        <w:pStyle w:val="berschrift4"/>
      </w:pPr>
      <w:r>
        <w:t>Software Lizenzen ändern sich (/laufen aus)</w:t>
      </w:r>
    </w:p>
    <w:p w14:paraId="0247BA80" w14:textId="77777777" w:rsidR="00597D84" w:rsidRDefault="00597D84" w:rsidP="00AE40AE">
      <w:pPr>
        <w:pStyle w:val="berschrift4"/>
      </w:pPr>
      <w:r>
        <w:t>Eingriff des Telekomkonzerns in die Projekttätigkeit</w:t>
      </w:r>
    </w:p>
    <w:p w14:paraId="14CA7BFF" w14:textId="77777777" w:rsidR="00597D84" w:rsidRDefault="00597D84" w:rsidP="00AE40AE">
      <w:pPr>
        <w:pStyle w:val="berschrift4"/>
      </w:pPr>
      <w:r>
        <w:t xml:space="preserve">Technisches </w:t>
      </w:r>
      <w:proofErr w:type="spellStart"/>
      <w:r>
        <w:t>Know</w:t>
      </w:r>
      <w:proofErr w:type="spellEnd"/>
      <w:r>
        <w:t xml:space="preserve"> </w:t>
      </w:r>
      <w:proofErr w:type="spellStart"/>
      <w:r>
        <w:t>How</w:t>
      </w:r>
      <w:proofErr w:type="spellEnd"/>
      <w:r>
        <w:t xml:space="preserve"> unzureichend</w:t>
      </w:r>
    </w:p>
    <w:p w14:paraId="3703A1A8" w14:textId="77777777" w:rsidR="00597D84" w:rsidRDefault="00597D84" w:rsidP="00AE40AE">
      <w:pPr>
        <w:pStyle w:val="berschrift4"/>
      </w:pPr>
      <w:r>
        <w:t xml:space="preserve">Verlust der </w:t>
      </w:r>
      <w:proofErr w:type="spellStart"/>
      <w:r>
        <w:t>GitHub</w:t>
      </w:r>
      <w:proofErr w:type="spellEnd"/>
      <w:r>
        <w:t xml:space="preserve"> Plattform</w:t>
      </w:r>
    </w:p>
    <w:p w14:paraId="215D8778" w14:textId="77777777" w:rsidR="00597D84" w:rsidRDefault="00597D84" w:rsidP="0058701F">
      <w:pPr>
        <w:pStyle w:val="berschrift4"/>
      </w:pPr>
      <w:r>
        <w:t>Supporteinstellung von Softwareanbietern</w:t>
      </w:r>
    </w:p>
    <w:p w14:paraId="1C22CD7A" w14:textId="77777777" w:rsidR="00597D84" w:rsidRPr="00597D84" w:rsidRDefault="00597D84" w:rsidP="00597D84"/>
    <w:p w14:paraId="7E3194B6" w14:textId="77777777" w:rsidR="00597D84" w:rsidRDefault="00597D84" w:rsidP="00597D84">
      <w:pPr>
        <w:pStyle w:val="berschrift2"/>
        <w:numPr>
          <w:ilvl w:val="0"/>
          <w:numId w:val="0"/>
        </w:numPr>
        <w:ind w:left="792" w:hanging="432"/>
      </w:pPr>
    </w:p>
    <w:sdt>
      <w:sdtPr>
        <w:rPr>
          <w:rFonts w:asciiTheme="minorHAnsi" w:eastAsiaTheme="minorHAnsi" w:hAnsiTheme="minorHAnsi" w:cstheme="minorBidi"/>
          <w:color w:val="auto"/>
          <w:sz w:val="22"/>
          <w:szCs w:val="22"/>
        </w:rPr>
        <w:id w:val="1151946519"/>
        <w:docPartObj>
          <w:docPartGallery w:val="Bibliographies"/>
          <w:docPartUnique/>
        </w:docPartObj>
      </w:sdtPr>
      <w:sdtEndPr/>
      <w:sdtContent>
        <w:p w14:paraId="4F2310B0" w14:textId="77777777" w:rsidR="007D2024" w:rsidRDefault="007D2024">
          <w:pPr>
            <w:pStyle w:val="berschrift1"/>
          </w:pPr>
          <w:r>
            <w:t>Literaturverzeichnis</w:t>
          </w:r>
        </w:p>
        <w:sdt>
          <w:sdtPr>
            <w:id w:val="111145805"/>
            <w:bibliography/>
          </w:sdtPr>
          <w:sdtEndPr/>
          <w:sdtContent>
            <w:p w14:paraId="0F441279" w14:textId="77777777" w:rsidR="007D2024" w:rsidRDefault="007D2024" w:rsidP="007D2024">
              <w:pPr>
                <w:pStyle w:val="Literaturverzeichnis"/>
                <w:ind w:left="720" w:hanging="720"/>
                <w:rPr>
                  <w:noProof/>
                  <w:sz w:val="24"/>
                  <w:szCs w:val="24"/>
                </w:rPr>
              </w:pPr>
              <w:r>
                <w:fldChar w:fldCharType="begin"/>
              </w:r>
              <w:r>
                <w:instrText>BIBLIOGRAPHY</w:instrText>
              </w:r>
              <w:r>
                <w:fldChar w:fldCharType="separate"/>
              </w:r>
              <w:r>
                <w:rPr>
                  <w:noProof/>
                </w:rPr>
                <w:t>Klodinski, J. (kein Datum). Konzept 1.0 SoftwareEngineering.</w:t>
              </w:r>
            </w:p>
            <w:p w14:paraId="418559F7" w14:textId="77777777" w:rsidR="007D2024" w:rsidRDefault="007D2024" w:rsidP="007D2024">
              <w:r>
                <w:rPr>
                  <w:b/>
                  <w:bCs/>
                </w:rPr>
                <w:fldChar w:fldCharType="end"/>
              </w:r>
            </w:p>
          </w:sdtContent>
        </w:sdt>
      </w:sdtContent>
    </w:sdt>
    <w:p w14:paraId="33D92070" w14:textId="77777777" w:rsidR="007D2024" w:rsidRPr="007D2024" w:rsidRDefault="007D2024" w:rsidP="007D2024"/>
    <w:sectPr w:rsidR="007D2024" w:rsidRPr="007D2024">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Nico Remus" w:date="2015-11-28T13:00:00Z" w:initials="NR">
    <w:p w14:paraId="170DE098" w14:textId="77777777" w:rsidR="00877D50" w:rsidRDefault="00877D50">
      <w:pPr>
        <w:pStyle w:val="Kommentartext"/>
      </w:pPr>
      <w:r>
        <w:rPr>
          <w:rStyle w:val="Kommentarzeichen"/>
        </w:rPr>
        <w:annotationRef/>
      </w:r>
      <w:r>
        <w:t xml:space="preserve">Es gibt eine Möglichkeit, einen Textabschnitt einer Quelle zuzuweisen, leider finde ich das aktuell nicht, bitte die </w:t>
      </w:r>
      <w:proofErr w:type="spellStart"/>
      <w:r>
        <w:t>gesammte</w:t>
      </w:r>
      <w:proofErr w:type="spellEnd"/>
      <w:r>
        <w:t xml:space="preserve"> 1.2 Zielsetzung dahingehend klammern</w:t>
      </w:r>
    </w:p>
  </w:comment>
  <w:comment w:id="51" w:author="Nico Remus" w:date="2015-11-28T12:57:00Z" w:initials="NR">
    <w:p w14:paraId="0A6DF3F3" w14:textId="77777777" w:rsidR="00877D50" w:rsidRDefault="00877D50">
      <w:pPr>
        <w:pStyle w:val="Kommentartext"/>
      </w:pPr>
      <w:r>
        <w:rPr>
          <w:rStyle w:val="Kommentarzeichen"/>
        </w:rPr>
        <w:annotationRef/>
      </w:r>
      <w:r>
        <w:rPr>
          <w:rStyle w:val="Kommentarzeichen"/>
        </w:rPr>
        <w:t xml:space="preserve">Bitte bereits alle </w:t>
      </w:r>
      <w:proofErr w:type="spellStart"/>
      <w:r>
        <w:rPr>
          <w:rStyle w:val="Kommentarzeichen"/>
        </w:rPr>
        <w:t>MeilenSteine</w:t>
      </w:r>
      <w:proofErr w:type="spellEnd"/>
      <w:r>
        <w:rPr>
          <w:rStyle w:val="Kommentarzeichen"/>
        </w:rPr>
        <w:t xml:space="preserve"> hier eintrage, ich werde dieses als Vorlage für das MS Project verwenden</w:t>
      </w:r>
    </w:p>
  </w:comment>
  <w:comment w:id="89" w:author="Nico Remus" w:date="2015-11-28T13:17:00Z" w:initials="NR">
    <w:p w14:paraId="345E7F0E" w14:textId="1DA69F68" w:rsidR="00877D50" w:rsidRDefault="00877D50">
      <w:pPr>
        <w:pStyle w:val="Kommentartext"/>
      </w:pPr>
      <w:r>
        <w:rPr>
          <w:rStyle w:val="Kommentarzeichen"/>
        </w:rPr>
        <w:annotationRef/>
      </w:r>
      <w:r>
        <w:t>Neuer Titel muss hier her</w:t>
      </w:r>
    </w:p>
  </w:comment>
  <w:comment w:id="90" w:author="Philipp Staats" w:date="2015-11-28T16:12:00Z" w:initials="PS">
    <w:p w14:paraId="4DC29AE5" w14:textId="6DB2E1DD" w:rsidR="00877D50" w:rsidRDefault="00877D50">
      <w:pPr>
        <w:pStyle w:val="Kommentartext"/>
      </w:pPr>
      <w:r>
        <w:rPr>
          <w:rStyle w:val="Kommentarzeichen"/>
        </w:rPr>
        <w:annotationRef/>
      </w:r>
      <w:r>
        <w:t>Titel muss in Prosa übernommen werden als Einleitung.</w:t>
      </w:r>
      <w:r>
        <w:br/>
        <w:t>Titel neu: Projektteilnehmer (Hierarchie)</w:t>
      </w:r>
    </w:p>
  </w:comment>
  <w:comment w:id="91" w:author="Nico Remus" w:date="2015-11-28T16:54:00Z" w:initials="NR">
    <w:p w14:paraId="1328E855" w14:textId="2365C65E" w:rsidR="00877D50" w:rsidRDefault="00877D50">
      <w:pPr>
        <w:pStyle w:val="Kommentartext"/>
      </w:pPr>
      <w:r>
        <w:rPr>
          <w:rStyle w:val="Kommentarzeichen"/>
        </w:rPr>
        <w:annotationRef/>
      </w:r>
    </w:p>
  </w:comment>
  <w:comment w:id="94" w:author="Nico Remus" w:date="2015-11-28T13:33:00Z" w:initials="NR">
    <w:p w14:paraId="46316229" w14:textId="4FA0E52C" w:rsidR="00877D50" w:rsidRDefault="00877D50">
      <w:pPr>
        <w:pStyle w:val="Kommentartext"/>
      </w:pPr>
      <w:r>
        <w:rPr>
          <w:rStyle w:val="Kommentarzeichen"/>
        </w:rPr>
        <w:annotationRef/>
      </w:r>
      <w:r>
        <w:t>Aufgaben des PL müssen weiter beleuchtet werden</w:t>
      </w:r>
    </w:p>
  </w:comment>
  <w:comment w:id="100" w:author="Nico Remus" w:date="2015-11-28T13:35:00Z" w:initials="NR">
    <w:p w14:paraId="0D2D96A2" w14:textId="0A7401A3" w:rsidR="00877D50" w:rsidRDefault="00877D50">
      <w:pPr>
        <w:pStyle w:val="Kommentartext"/>
      </w:pPr>
      <w:r>
        <w:rPr>
          <w:rStyle w:val="Kommentarzeichen"/>
        </w:rPr>
        <w:annotationRef/>
      </w:r>
      <w:r>
        <w:t xml:space="preserve">Wann wurde das beschlossen, gibt es dazu ein Dokument? Sofern vorhanden bitte als Fußnote und dann später als Quelle eintragen </w:t>
      </w:r>
    </w:p>
  </w:comment>
  <w:comment w:id="101" w:author="Philipp Staats" w:date="2015-11-28T16:31:00Z" w:initials="PS">
    <w:p w14:paraId="44DA4FA4" w14:textId="49913A0C" w:rsidR="00877D50" w:rsidRDefault="00877D50">
      <w:pPr>
        <w:pStyle w:val="Kommentartext"/>
      </w:pPr>
      <w:r>
        <w:rPr>
          <w:rStyle w:val="Kommentarzeichen"/>
        </w:rPr>
        <w:annotationRef/>
      </w:r>
      <w:r>
        <w:t xml:space="preserve">Nicht alle </w:t>
      </w:r>
      <w:proofErr w:type="spellStart"/>
      <w:r>
        <w:t>Meetingprotokolle</w:t>
      </w:r>
      <w:proofErr w:type="spellEnd"/>
      <w:r>
        <w:t xml:space="preserve"> im </w:t>
      </w:r>
      <w:proofErr w:type="spellStart"/>
      <w:r>
        <w:t>GitHUb</w:t>
      </w:r>
      <w:proofErr w:type="spellEnd"/>
      <w:r>
        <w:t>.</w:t>
      </w:r>
      <w:r>
        <w:br/>
        <w:t xml:space="preserve">Hoffe durch noch gelieferte </w:t>
      </w:r>
      <w:proofErr w:type="spellStart"/>
      <w:r>
        <w:t>Meetingprotokolle</w:t>
      </w:r>
      <w:proofErr w:type="spellEnd"/>
      <w:r>
        <w:t xml:space="preserve"> auffinden zu können.</w:t>
      </w:r>
      <w:r>
        <w:br/>
      </w:r>
      <w:r>
        <w:br/>
        <w:t xml:space="preserve">Grundsätzlich habe ich die </w:t>
      </w:r>
      <w:proofErr w:type="spellStart"/>
      <w:r>
        <w:t>Scrum</w:t>
      </w:r>
      <w:proofErr w:type="spellEnd"/>
      <w:r>
        <w:t>-Master festgelegt und sie wurden mündlich in einem Meeting kund gegeben.</w:t>
      </w:r>
      <w:r>
        <w:br/>
      </w:r>
      <w:r>
        <w:br/>
        <w:t xml:space="preserve">Eine Aufgabenbeschreibung wurde nicht fest deklariert, da beide im Sinne der Theorie als </w:t>
      </w:r>
      <w:proofErr w:type="spellStart"/>
      <w:r>
        <w:t>Scrummaster</w:t>
      </w:r>
      <w:proofErr w:type="spellEnd"/>
      <w:r>
        <w:t xml:space="preserve"> fungieren sollen.</w:t>
      </w:r>
      <w:r>
        <w:br/>
        <w:t>Steuerung der agilen Arbeitsweise.</w:t>
      </w:r>
    </w:p>
  </w:comment>
  <w:comment w:id="102" w:author="Philipp Staats" w:date="2015-11-28T16:39:00Z" w:initials="PS">
    <w:p w14:paraId="360DA351" w14:textId="5DBF4902" w:rsidR="00877D50" w:rsidRDefault="00877D50">
      <w:pPr>
        <w:pStyle w:val="Kommentartext"/>
      </w:pPr>
      <w:r>
        <w:rPr>
          <w:rStyle w:val="Kommentarzeichen"/>
        </w:rPr>
        <w:annotationRef/>
      </w:r>
      <w:r>
        <w:t xml:space="preserve">RA-17 war und ist eine </w:t>
      </w:r>
      <w:proofErr w:type="spellStart"/>
      <w:r>
        <w:t>Defnition</w:t>
      </w:r>
      <w:proofErr w:type="spellEnd"/>
      <w:r>
        <w:t xml:space="preserve"> der Aufgaben der </w:t>
      </w:r>
      <w:proofErr w:type="spellStart"/>
      <w:r>
        <w:t>Scrum</w:t>
      </w:r>
      <w:proofErr w:type="spellEnd"/>
      <w:r>
        <w:t xml:space="preserve"> – Master (Reglement)</w:t>
      </w:r>
    </w:p>
  </w:comment>
  <w:comment w:id="103" w:author="Nico Remus" w:date="2015-11-28T16:57:00Z" w:initials="NR">
    <w:p w14:paraId="5380F23E" w14:textId="6AB52503" w:rsidR="00877D50" w:rsidRDefault="00877D50">
      <w:pPr>
        <w:pStyle w:val="Kommentartext"/>
      </w:pPr>
      <w:r>
        <w:rPr>
          <w:rStyle w:val="Kommentarzeichen"/>
        </w:rPr>
        <w:annotationRef/>
      </w:r>
      <w:r>
        <w:t xml:space="preserve">Ok, RA- 17 ist ergänzt, mit dem schließen </w:t>
      </w:r>
      <w:proofErr w:type="spellStart"/>
      <w:r>
        <w:t>bite</w:t>
      </w:r>
      <w:proofErr w:type="spellEnd"/>
      <w:r>
        <w:t xml:space="preserve"> noch warten, bis alle Protokolle da sind</w:t>
      </w:r>
    </w:p>
    <w:p w14:paraId="4259C9B1" w14:textId="77777777" w:rsidR="00877D50" w:rsidRDefault="00877D50">
      <w:pPr>
        <w:pStyle w:val="Kommentartext"/>
      </w:pPr>
    </w:p>
  </w:comment>
  <w:comment w:id="104" w:author="Philipp Staats" w:date="2015-11-28T16:35:00Z" w:initials="PS">
    <w:p w14:paraId="3308818A" w14:textId="68084A6F" w:rsidR="00877D50" w:rsidRDefault="00877D50">
      <w:pPr>
        <w:pStyle w:val="Kommentartext"/>
      </w:pPr>
      <w:r>
        <w:rPr>
          <w:rStyle w:val="Kommentarzeichen"/>
        </w:rPr>
        <w:annotationRef/>
      </w:r>
      <w:r>
        <w:t>Hier bitte abwarten, es gibt die Story RA-32.</w:t>
      </w:r>
      <w:r>
        <w:br/>
        <w:t>In wie weit dies davon zu trennen ist, muss noch geprüft werden. Eventuell zu den „</w:t>
      </w:r>
      <w:proofErr w:type="spellStart"/>
      <w:r>
        <w:t>menschlischen</w:t>
      </w:r>
      <w:proofErr w:type="spellEnd"/>
      <w:r>
        <w:t>“ Übersetzern dann noch die technische Lösung einbringen, die zumindest Grundübersetzungen liefert.</w:t>
      </w:r>
    </w:p>
  </w:comment>
  <w:comment w:id="107" w:author="Philipp Staats" w:date="2015-11-28T16:40:00Z" w:initials="PS">
    <w:p w14:paraId="62CCB37D" w14:textId="18E46BD8" w:rsidR="00877D50" w:rsidRDefault="00877D50">
      <w:pPr>
        <w:pStyle w:val="Kommentartext"/>
      </w:pPr>
      <w:r>
        <w:rPr>
          <w:rStyle w:val="Kommentarzeichen"/>
        </w:rPr>
        <w:annotationRef/>
      </w:r>
      <w:r>
        <w:t xml:space="preserve">Hier bitte in Prosa noch verdeutlichen, dass wir mit einem Phasenmodell angefangen hatten, und dann zur </w:t>
      </w:r>
      <w:proofErr w:type="spellStart"/>
      <w:r>
        <w:t>Scrum</w:t>
      </w:r>
      <w:proofErr w:type="spellEnd"/>
      <w:r>
        <w:t xml:space="preserve"> – Methode gewechselt sind.</w:t>
      </w:r>
    </w:p>
  </w:comment>
  <w:comment w:id="116" w:author="Philipp Staats" w:date="2015-11-28T17:07:00Z" w:initials="PS">
    <w:p w14:paraId="52E023C9" w14:textId="4E0874AE" w:rsidR="004C7744" w:rsidRDefault="004C7744">
      <w:pPr>
        <w:pStyle w:val="Kommentartext"/>
      </w:pPr>
      <w:r>
        <w:rPr>
          <w:rStyle w:val="Kommentarzeichen"/>
        </w:rPr>
        <w:annotationRef/>
      </w:r>
      <w:r w:rsidRPr="004C7744">
        <w:t xml:space="preserve">Hier sollte zu beachten sein, dass wir nur die Hälfte der 2.Phase gemacht haben und dann zur </w:t>
      </w:r>
      <w:proofErr w:type="spellStart"/>
      <w:r w:rsidRPr="004C7744">
        <w:t>Scrum</w:t>
      </w:r>
      <w:proofErr w:type="spellEnd"/>
      <w:r w:rsidRPr="004C7744">
        <w:t xml:space="preserve"> – Methode gesprungen sind, eine Phase 3+++ gab es nicht, und Phase 2 sozusagen ist nie abgeschlossen</w:t>
      </w:r>
    </w:p>
  </w:comment>
  <w:comment w:id="126" w:author="Nico Remus" w:date="2015-11-28T17:15:00Z" w:initials="NR">
    <w:p w14:paraId="22518347" w14:textId="2307A5F1" w:rsidR="00322626" w:rsidRDefault="00322626">
      <w:pPr>
        <w:pStyle w:val="Kommentartext"/>
      </w:pPr>
      <w:r>
        <w:rPr>
          <w:rStyle w:val="Kommentarzeichen"/>
        </w:rPr>
        <w:annotationRef/>
      </w:r>
      <w:r>
        <w:t>Muss noch an neuen stand angepasst werden</w:t>
      </w:r>
    </w:p>
  </w:comment>
  <w:comment w:id="128" w:author="Nico Remus" w:date="2015-11-28T13:52:00Z" w:initials="NR">
    <w:p w14:paraId="0EB1BA81" w14:textId="32316350" w:rsidR="00877D50" w:rsidRDefault="00877D50">
      <w:pPr>
        <w:pStyle w:val="Kommentartext"/>
      </w:pPr>
      <w:r>
        <w:rPr>
          <w:rStyle w:val="Kommentarzeichen"/>
        </w:rPr>
        <w:annotationRef/>
      </w:r>
      <w:r>
        <w:t xml:space="preserve">Wer hat die </w:t>
      </w:r>
      <w:proofErr w:type="spellStart"/>
      <w:r>
        <w:t>Scrum</w:t>
      </w:r>
      <w:proofErr w:type="spellEnd"/>
      <w:r>
        <w:t xml:space="preserve"> Präsentation in SE gehalten??? Bekommt man die </w:t>
      </w:r>
      <w:proofErr w:type="spellStart"/>
      <w:r>
        <w:t>ppt</w:t>
      </w:r>
      <w:proofErr w:type="spellEnd"/>
      <w:r>
        <w:t xml:space="preserve"> ?</w:t>
      </w:r>
    </w:p>
    <w:p w14:paraId="72447ACB" w14:textId="77777777" w:rsidR="00877D50" w:rsidRDefault="00877D50">
      <w:pPr>
        <w:pStyle w:val="Kommentartext"/>
      </w:pPr>
    </w:p>
  </w:comment>
  <w:comment w:id="129" w:author="Nico Remus" w:date="2015-11-28T14:03:00Z" w:initials="NR">
    <w:p w14:paraId="33D4F14F" w14:textId="29515DAB" w:rsidR="00877D50" w:rsidRDefault="00877D50">
      <w:pPr>
        <w:pStyle w:val="Kommentartext"/>
      </w:pPr>
      <w:r>
        <w:rPr>
          <w:rStyle w:val="Kommentarzeichen"/>
        </w:rPr>
        <w:annotationRef/>
      </w:r>
      <w:r>
        <w:t xml:space="preserve">Inoffizieller Auftrag an </w:t>
      </w:r>
      <w:proofErr w:type="spellStart"/>
      <w:r>
        <w:t>philipp</w:t>
      </w:r>
      <w:proofErr w:type="spellEnd"/>
      <w:r>
        <w:t xml:space="preserve"> </w:t>
      </w:r>
      <w:proofErr w:type="spellStart"/>
      <w:r>
        <w:t>Kneist</w:t>
      </w:r>
      <w:proofErr w:type="spellEnd"/>
      <w:r>
        <w:t xml:space="preserve"> zur </w:t>
      </w:r>
      <w:proofErr w:type="spellStart"/>
      <w:r>
        <w:t>beschaffung</w:t>
      </w:r>
      <w:proofErr w:type="spellEnd"/>
      <w:r>
        <w:t xml:space="preserve"> ist raus</w:t>
      </w:r>
    </w:p>
  </w:comment>
  <w:comment w:id="130" w:author="Philipp Staats" w:date="2015-11-28T16:38:00Z" w:initials="PS">
    <w:p w14:paraId="06D98EC0" w14:textId="57E98E87" w:rsidR="00877D50" w:rsidRDefault="00877D50">
      <w:pPr>
        <w:pStyle w:val="Kommentartext"/>
      </w:pPr>
      <w:r>
        <w:rPr>
          <w:rStyle w:val="Kommentarzeichen"/>
        </w:rPr>
        <w:annotationRef/>
      </w:r>
      <w:r>
        <w:t xml:space="preserve">Ich kann mich an eine </w:t>
      </w:r>
      <w:proofErr w:type="spellStart"/>
      <w:r>
        <w:t>Scrum</w:t>
      </w:r>
      <w:proofErr w:type="spellEnd"/>
      <w:r>
        <w:t xml:space="preserve"> – Präsentation nicht wirklich entsinnen. Es wurde in einem Meeting mal die RA-17 vorgestellt, was unser Regelwerk sein wird.</w:t>
      </w:r>
    </w:p>
  </w:comment>
  <w:comment w:id="142" w:author="Philipp Staats" w:date="2015-11-28T16:49:00Z" w:initials="PS">
    <w:p w14:paraId="58A9E39F" w14:textId="77777777" w:rsidR="00877D50" w:rsidRDefault="00877D50" w:rsidP="00877D50">
      <w:pPr>
        <w:pStyle w:val="Kommentartext"/>
      </w:pPr>
      <w:r>
        <w:rPr>
          <w:rStyle w:val="Kommentarzeichen"/>
        </w:rPr>
        <w:annotationRef/>
      </w:r>
      <w:r>
        <w:t xml:space="preserve">Hier bitte mit rein, dass Nico Remus für die technische </w:t>
      </w:r>
      <w:proofErr w:type="spellStart"/>
      <w:r>
        <w:t>Umesetzung</w:t>
      </w:r>
      <w:proofErr w:type="spellEnd"/>
      <w:r>
        <w:t xml:space="preserve"> und </w:t>
      </w:r>
      <w:proofErr w:type="spellStart"/>
      <w:r>
        <w:t>wartung</w:t>
      </w:r>
      <w:proofErr w:type="spellEnd"/>
      <w:r>
        <w:t xml:space="preserve"> des Boards verantwortlich ist. Sehr kurze Beschreibung, wie es dazu kam (Anforderungen durch Projektmitglieder) und was davon umgesetzt ist.</w:t>
      </w:r>
    </w:p>
  </w:comment>
  <w:comment w:id="145" w:author="Nico Remus" w:date="2015-11-28T13:37:00Z" w:initials="NR">
    <w:p w14:paraId="6ECB4B1A" w14:textId="4F238B75" w:rsidR="00877D50" w:rsidRDefault="00877D50">
      <w:pPr>
        <w:pStyle w:val="Kommentartext"/>
      </w:pPr>
      <w:r>
        <w:rPr>
          <w:rStyle w:val="Kommentarzeichen"/>
        </w:rPr>
        <w:annotationRef/>
      </w:r>
      <w:r>
        <w:t>Hier würde ich mich gerne Mit Sheldon für ca. 30 min hin setzen</w:t>
      </w:r>
    </w:p>
  </w:comment>
  <w:comment w:id="147" w:author="Philipp Staats" w:date="2015-11-28T16:43:00Z" w:initials="PS">
    <w:p w14:paraId="2BF26172" w14:textId="77777777" w:rsidR="00877D50" w:rsidRDefault="00877D50">
      <w:pPr>
        <w:pStyle w:val="Kommentartext"/>
      </w:pPr>
      <w:r>
        <w:rPr>
          <w:rStyle w:val="Kommentarzeichen"/>
        </w:rPr>
        <w:annotationRef/>
      </w:r>
      <w:r>
        <w:t xml:space="preserve">Es liegt ein </w:t>
      </w:r>
      <w:proofErr w:type="spellStart"/>
      <w:r>
        <w:t>Exceldocument</w:t>
      </w:r>
      <w:proofErr w:type="spellEnd"/>
      <w:r>
        <w:t xml:space="preserve"> vor (Risikoanalyse.xlsx)</w:t>
      </w:r>
    </w:p>
    <w:p w14:paraId="7D8A0F45" w14:textId="0C911E8B" w:rsidR="00877D50" w:rsidRDefault="00877D50">
      <w:pPr>
        <w:pStyle w:val="Kommentartext"/>
      </w:pPr>
      <w:r>
        <w:t>Darauf nur hinweisen.</w:t>
      </w:r>
    </w:p>
  </w:comment>
  <w:comment w:id="148" w:author="Philipp Staats" w:date="2015-11-28T16:45:00Z" w:initials="PS">
    <w:p w14:paraId="456461AE" w14:textId="4B40EA55" w:rsidR="00877D50" w:rsidRDefault="00877D50">
      <w:pPr>
        <w:pStyle w:val="Kommentartext"/>
      </w:pPr>
      <w:r>
        <w:rPr>
          <w:rStyle w:val="Kommentarzeichen"/>
        </w:rPr>
        <w:annotationRef/>
      </w:r>
      <w:r>
        <w:t>@Nico Remus:</w:t>
      </w:r>
      <w:r>
        <w:br/>
        <w:t xml:space="preserve">Bitte mir via WhatsApp oder Mail oder sonst wie, weitere Ideen/Topic </w:t>
      </w:r>
      <w:proofErr w:type="spellStart"/>
      <w:r>
        <w:t>zu kommen</w:t>
      </w:r>
      <w:proofErr w:type="spellEnd"/>
      <w:r>
        <w:t xml:space="preserve"> lassen. </w:t>
      </w:r>
      <w:r>
        <w:br/>
        <w:t>Den Rest mache ich dann.</w:t>
      </w:r>
    </w:p>
  </w:comment>
  <w:comment w:id="149" w:author="Nico Remus" w:date="2015-11-28T17:22:00Z" w:initials="NR">
    <w:p w14:paraId="64A4CAFB" w14:textId="1481F766" w:rsidR="00333884" w:rsidRDefault="00333884">
      <w:pPr>
        <w:pStyle w:val="Kommentartext"/>
      </w:pPr>
      <w:r>
        <w:rPr>
          <w:rStyle w:val="Kommentarzeichen"/>
        </w:rPr>
        <w:annotationRef/>
      </w:r>
      <w:r>
        <w:t xml:space="preserve">Ich werde ein </w:t>
      </w:r>
      <w:proofErr w:type="spellStart"/>
      <w:r>
        <w:t>vba</w:t>
      </w:r>
      <w:proofErr w:type="spellEnd"/>
      <w:r>
        <w:t xml:space="preserve"> </w:t>
      </w:r>
      <w:proofErr w:type="spellStart"/>
      <w:r>
        <w:t>script</w:t>
      </w:r>
      <w:proofErr w:type="spellEnd"/>
      <w:r>
        <w:t xml:space="preserve"> schreiben, welches von </w:t>
      </w:r>
      <w:proofErr w:type="spellStart"/>
      <w:r>
        <w:t>excel</w:t>
      </w:r>
      <w:proofErr w:type="spellEnd"/>
      <w:r>
        <w:t xml:space="preserve"> auf </w:t>
      </w:r>
      <w:proofErr w:type="spellStart"/>
      <w:r>
        <w:t>word</w:t>
      </w:r>
      <w:proofErr w:type="spellEnd"/>
      <w:r>
        <w:t xml:space="preserve"> </w:t>
      </w:r>
      <w:proofErr w:type="spellStart"/>
      <w:r>
        <w:t>ummappt</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0DE098" w15:done="0"/>
  <w15:commentEx w15:paraId="0A6DF3F3" w15:done="0"/>
  <w15:commentEx w15:paraId="345E7F0E" w15:done="1"/>
  <w15:commentEx w15:paraId="4DC29AE5" w15:paraIdParent="345E7F0E" w15:done="1"/>
  <w15:commentEx w15:paraId="1328E855" w15:paraIdParent="4DC29AE5" w15:done="1"/>
  <w15:commentEx w15:paraId="46316229" w15:done="1"/>
  <w15:commentEx w15:paraId="0D2D96A2" w15:done="0"/>
  <w15:commentEx w15:paraId="44DA4FA4" w15:paraIdParent="0D2D96A2" w15:done="0"/>
  <w15:commentEx w15:paraId="360DA351" w15:paraIdParent="0D2D96A2" w15:done="0"/>
  <w15:commentEx w15:paraId="4259C9B1" w15:paraIdParent="0D2D96A2" w15:done="0"/>
  <w15:commentEx w15:paraId="3308818A" w15:done="0"/>
  <w15:commentEx w15:paraId="62CCB37D" w15:done="0"/>
  <w15:commentEx w15:paraId="52E023C9" w15:done="0"/>
  <w15:commentEx w15:paraId="22518347" w15:done="0"/>
  <w15:commentEx w15:paraId="72447ACB" w15:done="0"/>
  <w15:commentEx w15:paraId="33D4F14F" w15:paraIdParent="72447ACB" w15:done="0"/>
  <w15:commentEx w15:paraId="06D98EC0" w15:paraIdParent="72447ACB" w15:done="0"/>
  <w15:commentEx w15:paraId="58A9E39F" w15:done="0"/>
  <w15:commentEx w15:paraId="6ECB4B1A" w15:done="0"/>
  <w15:commentEx w15:paraId="7D8A0F45" w15:done="0"/>
  <w15:commentEx w15:paraId="456461AE" w15:paraIdParent="7D8A0F45" w15:done="0"/>
  <w15:commentEx w15:paraId="64A4CAFB" w15:paraIdParent="7D8A0F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5A3C0" w14:textId="77777777" w:rsidR="002D0BC8" w:rsidRDefault="002D0BC8" w:rsidP="007D2024">
      <w:pPr>
        <w:spacing w:after="0" w:line="240" w:lineRule="auto"/>
      </w:pPr>
      <w:r>
        <w:separator/>
      </w:r>
    </w:p>
  </w:endnote>
  <w:endnote w:type="continuationSeparator" w:id="0">
    <w:p w14:paraId="73FCFE09" w14:textId="77777777" w:rsidR="002D0BC8" w:rsidRDefault="002D0BC8" w:rsidP="007D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2BB28" w14:textId="77777777" w:rsidR="002D0BC8" w:rsidRDefault="002D0BC8" w:rsidP="007D2024">
      <w:pPr>
        <w:spacing w:after="0" w:line="240" w:lineRule="auto"/>
      </w:pPr>
      <w:r>
        <w:separator/>
      </w:r>
    </w:p>
  </w:footnote>
  <w:footnote w:type="continuationSeparator" w:id="0">
    <w:p w14:paraId="0DFF1098" w14:textId="77777777" w:rsidR="002D0BC8" w:rsidRDefault="002D0BC8" w:rsidP="007D2024">
      <w:pPr>
        <w:spacing w:after="0" w:line="240" w:lineRule="auto"/>
      </w:pPr>
      <w:r>
        <w:continuationSeparator/>
      </w:r>
    </w:p>
  </w:footnote>
  <w:footnote w:id="1">
    <w:p w14:paraId="0FF7A6BF" w14:textId="77777777" w:rsidR="00877D50" w:rsidRPr="00785680" w:rsidRDefault="00877D50">
      <w:pPr>
        <w:pStyle w:val="Funotentext"/>
        <w:rPr>
          <w:lang w:val="en-US"/>
        </w:rPr>
      </w:pPr>
      <w:r>
        <w:rPr>
          <w:rStyle w:val="Funotenzeichen"/>
        </w:rPr>
        <w:footnoteRef/>
      </w:r>
      <w:r w:rsidRPr="00785680">
        <w:rPr>
          <w:lang w:val="en-US"/>
        </w:rPr>
        <w:t xml:space="preserve"> Konzept1.0 SoftwareEngineering</w:t>
      </w:r>
    </w:p>
  </w:footnote>
  <w:footnote w:id="2">
    <w:p w14:paraId="2AC4B219" w14:textId="77777777" w:rsidR="00877D50" w:rsidRPr="00785680" w:rsidDel="002B5F0C" w:rsidRDefault="00877D50">
      <w:pPr>
        <w:pStyle w:val="Funotentext"/>
        <w:rPr>
          <w:del w:id="56" w:author="Nico Remus" w:date="2015-12-01T13:48:00Z"/>
          <w:lang w:val="en-US"/>
        </w:rPr>
      </w:pPr>
      <w:del w:id="57" w:author="Nico Remus" w:date="2015-12-01T13:48:00Z">
        <w:r w:rsidDel="002B5F0C">
          <w:rPr>
            <w:rStyle w:val="Funotenzeichen"/>
          </w:rPr>
          <w:footnoteRef/>
        </w:r>
        <w:r w:rsidRPr="00785680" w:rsidDel="002B5F0C">
          <w:rPr>
            <w:lang w:val="en-US"/>
          </w:rPr>
          <w:delText xml:space="preserve"> Protokoll Meeting 09.10.2015</w:delText>
        </w:r>
      </w:del>
    </w:p>
  </w:footnote>
  <w:footnote w:id="3">
    <w:p w14:paraId="56F13236" w14:textId="77777777" w:rsidR="00877D50" w:rsidRPr="00785680" w:rsidDel="002B5F0C" w:rsidRDefault="00877D50" w:rsidP="000F0F7C">
      <w:pPr>
        <w:pStyle w:val="Funotentext"/>
        <w:rPr>
          <w:del w:id="78" w:author="Nico Remus" w:date="2015-12-01T13:48:00Z"/>
          <w:lang w:val="en-US"/>
        </w:rPr>
      </w:pPr>
      <w:del w:id="79" w:author="Nico Remus" w:date="2015-12-01T13:48:00Z">
        <w:r w:rsidDel="002B5F0C">
          <w:rPr>
            <w:rStyle w:val="Funotenzeichen"/>
          </w:rPr>
          <w:footnoteRef/>
        </w:r>
        <w:r w:rsidRPr="00785680" w:rsidDel="002B5F0C">
          <w:rPr>
            <w:lang w:val="en-US"/>
          </w:rPr>
          <w:delText xml:space="preserve"> Protokoll Meeting 20.10.2015</w:delText>
        </w:r>
      </w:del>
    </w:p>
  </w:footnote>
  <w:footnote w:id="4">
    <w:p w14:paraId="5F234982" w14:textId="613D1CD5" w:rsidR="00877D50" w:rsidRDefault="00877D50">
      <w:pPr>
        <w:pStyle w:val="Funotentext"/>
      </w:pPr>
      <w:r>
        <w:rPr>
          <w:rStyle w:val="Funotenzeichen"/>
        </w:rPr>
        <w:footnoteRef/>
      </w:r>
      <w:hyperlink r:id="rId1" w:history="1">
        <w:proofErr w:type="spellStart"/>
        <w:r w:rsidRPr="008C0AA8">
          <w:rPr>
            <w:rStyle w:val="Hyperlink"/>
          </w:rPr>
          <w:t>Aufbauorgnisation</w:t>
        </w:r>
        <w:proofErr w:type="spellEnd"/>
        <w:r w:rsidRPr="008C0AA8">
          <w:rPr>
            <w:rStyle w:val="Hyperlink"/>
          </w:rPr>
          <w:t xml:space="preserve"> g+</w:t>
        </w:r>
      </w:hyperlink>
    </w:p>
  </w:footnote>
  <w:footnote w:id="5">
    <w:p w14:paraId="52574E2C" w14:textId="052ABC28" w:rsidR="00877D50" w:rsidRDefault="00877D50">
      <w:pPr>
        <w:pStyle w:val="Funotentext"/>
      </w:pPr>
      <w:ins w:id="99" w:author="Nico Remus" w:date="2015-11-28T16:56:00Z">
        <w:r>
          <w:rPr>
            <w:rStyle w:val="Funotenzeichen"/>
          </w:rPr>
          <w:footnoteRef/>
        </w:r>
        <w:r>
          <w:t>RA-17</w:t>
        </w:r>
      </w:ins>
    </w:p>
  </w:footnote>
  <w:footnote w:id="6">
    <w:p w14:paraId="4C4FB7D1" w14:textId="78DAF3BB" w:rsidR="00877D50" w:rsidRDefault="00877D50">
      <w:pPr>
        <w:pStyle w:val="Funotentext"/>
      </w:pPr>
      <w:r>
        <w:rPr>
          <w:rStyle w:val="Funotenzeichen"/>
        </w:rPr>
        <w:footnoteRef/>
      </w:r>
      <w:r>
        <w:t xml:space="preserve"> </w:t>
      </w:r>
      <w:proofErr w:type="spellStart"/>
      <w:r>
        <w:t>Meetingprotokoll</w:t>
      </w:r>
      <w:proofErr w:type="spellEnd"/>
      <w:r>
        <w:t xml:space="preserve"> vom 20.10.2015</w:t>
      </w:r>
    </w:p>
  </w:footnote>
  <w:footnote w:id="7">
    <w:p w14:paraId="7E20263E" w14:textId="77777777" w:rsidR="00877D50" w:rsidRPr="007D2024" w:rsidRDefault="00877D50" w:rsidP="007D2024">
      <w:pPr>
        <w:rPr>
          <w:i/>
        </w:rPr>
      </w:pPr>
      <w:r>
        <w:rPr>
          <w:rStyle w:val="Funotenzeichen"/>
        </w:rPr>
        <w:footnoteRef/>
      </w:r>
      <w:r>
        <w:t xml:space="preserve"> </w:t>
      </w:r>
      <w:r>
        <w:rPr>
          <w:i/>
        </w:rPr>
        <w:t>(RA-17)</w:t>
      </w:r>
    </w:p>
  </w:footnote>
  <w:footnote w:id="8">
    <w:p w14:paraId="6FAEB653" w14:textId="3089E23E" w:rsidR="00877D50" w:rsidRDefault="00877D50">
      <w:pPr>
        <w:pStyle w:val="Funotentext"/>
      </w:pPr>
      <w:ins w:id="143" w:author="Nico Remus" w:date="2015-11-28T17:01:00Z">
        <w:r>
          <w:rPr>
            <w:rStyle w:val="Funotenzeichen"/>
          </w:rPr>
          <w:footnoteRef/>
        </w:r>
        <w:r>
          <w:t xml:space="preserve"> </w:t>
        </w:r>
        <w:r>
          <w:fldChar w:fldCharType="begin"/>
        </w:r>
        <w:r>
          <w:instrText xml:space="preserve"> HYPERLINK "https://docs.google.com/spreadsheets/d/16N5eu0yM38uJgUU9UVnepE90Qff0_ujf9t0Hzrlt9jo/edit?usp=sharing" </w:instrText>
        </w:r>
        <w:r>
          <w:fldChar w:fldCharType="separate"/>
        </w:r>
        <w:proofErr w:type="spellStart"/>
        <w:r w:rsidRPr="00877D50">
          <w:rPr>
            <w:rStyle w:val="Hyperlink"/>
          </w:rPr>
          <w:t>Scrumboard</w:t>
        </w:r>
        <w:proofErr w:type="spellEnd"/>
        <w:r>
          <w:fldChar w:fldCharType="end"/>
        </w:r>
      </w:ins>
    </w:p>
  </w:footnote>
  <w:footnote w:id="9">
    <w:p w14:paraId="3268168E" w14:textId="77777777" w:rsidR="00877D50" w:rsidRDefault="00877D50" w:rsidP="007D2024">
      <w:pPr>
        <w:pStyle w:val="Funotentext"/>
      </w:pPr>
      <w:r>
        <w:rPr>
          <w:rStyle w:val="Funotenzeichen"/>
        </w:rPr>
        <w:footnoteRef/>
      </w:r>
      <w:r>
        <w:t xml:space="preserve"> Extreme </w:t>
      </w:r>
      <w:proofErr w:type="spellStart"/>
      <w:r>
        <w:t>Programming</w:t>
      </w:r>
      <w:proofErr w:type="spellEnd"/>
      <w:r>
        <w:t xml:space="preserve"> Präsentation von Sheldon Jesudasan &amp; Nico Remus 28.10.2015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50D3"/>
    <w:multiLevelType w:val="multilevel"/>
    <w:tmpl w:val="F2622A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DB0D0E"/>
    <w:multiLevelType w:val="hybridMultilevel"/>
    <w:tmpl w:val="7808586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13035C"/>
    <w:multiLevelType w:val="multilevel"/>
    <w:tmpl w:val="33F823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41662E6"/>
    <w:multiLevelType w:val="multilevel"/>
    <w:tmpl w:val="DF1275D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nsid w:val="06360628"/>
    <w:multiLevelType w:val="multilevel"/>
    <w:tmpl w:val="B63C9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9F3948"/>
    <w:multiLevelType w:val="multilevel"/>
    <w:tmpl w:val="8DCEA250"/>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834A9E"/>
    <w:multiLevelType w:val="multilevel"/>
    <w:tmpl w:val="90162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CD96BCA"/>
    <w:multiLevelType w:val="multilevel"/>
    <w:tmpl w:val="EAC8C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85E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8D016A"/>
    <w:multiLevelType w:val="multilevel"/>
    <w:tmpl w:val="B6F2F56A"/>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5A21E8"/>
    <w:multiLevelType w:val="multilevel"/>
    <w:tmpl w:val="DA5ECA1E"/>
    <w:lvl w:ilvl="0">
      <w:start w:val="1"/>
      <w:numFmt w:val="bullet"/>
      <w:lvlText w:val="●"/>
      <w:lvlJc w:val="left"/>
      <w:pPr>
        <w:ind w:left="720" w:firstLine="360"/>
      </w:pPr>
      <w:rPr>
        <w:rFonts w:ascii="Verdana" w:eastAsia="Verdana" w:hAnsi="Verdana" w:cs="Verdana"/>
        <w:sz w:val="12"/>
        <w:szCs w:val="1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27F724D"/>
    <w:multiLevelType w:val="multilevel"/>
    <w:tmpl w:val="83F82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A005D32"/>
    <w:multiLevelType w:val="multilevel"/>
    <w:tmpl w:val="20604E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A52102F"/>
    <w:multiLevelType w:val="multilevel"/>
    <w:tmpl w:val="2B1899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C0A5898"/>
    <w:multiLevelType w:val="multilevel"/>
    <w:tmpl w:val="ED7A2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CF553D8"/>
    <w:multiLevelType w:val="multilevel"/>
    <w:tmpl w:val="7F36D4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0164E20"/>
    <w:multiLevelType w:val="multilevel"/>
    <w:tmpl w:val="4F82AD3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712"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70263F8F"/>
    <w:multiLevelType w:val="multilevel"/>
    <w:tmpl w:val="30801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6C524FB"/>
    <w:multiLevelType w:val="multilevel"/>
    <w:tmpl w:val="E8CEA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8"/>
  </w:num>
  <w:num w:numId="3">
    <w:abstractNumId w:val="15"/>
  </w:num>
  <w:num w:numId="4">
    <w:abstractNumId w:val="5"/>
  </w:num>
  <w:num w:numId="5">
    <w:abstractNumId w:val="16"/>
  </w:num>
  <w:num w:numId="6">
    <w:abstractNumId w:val="16"/>
  </w:num>
  <w:num w:numId="7">
    <w:abstractNumId w:val="11"/>
  </w:num>
  <w:num w:numId="8">
    <w:abstractNumId w:val="17"/>
  </w:num>
  <w:num w:numId="9">
    <w:abstractNumId w:val="0"/>
  </w:num>
  <w:num w:numId="10">
    <w:abstractNumId w:val="7"/>
  </w:num>
  <w:num w:numId="11">
    <w:abstractNumId w:val="6"/>
  </w:num>
  <w:num w:numId="12">
    <w:abstractNumId w:val="14"/>
  </w:num>
  <w:num w:numId="13">
    <w:abstractNumId w:val="10"/>
  </w:num>
  <w:num w:numId="14">
    <w:abstractNumId w:val="12"/>
  </w:num>
  <w:num w:numId="15">
    <w:abstractNumId w:val="2"/>
  </w:num>
  <w:num w:numId="16">
    <w:abstractNumId w:val="4"/>
  </w:num>
  <w:num w:numId="17">
    <w:abstractNumId w:val="18"/>
  </w:num>
  <w:num w:numId="18">
    <w:abstractNumId w:val="13"/>
  </w:num>
  <w:num w:numId="19">
    <w:abstractNumId w:val="1"/>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o Remus">
    <w15:presenceInfo w15:providerId="None" w15:userId="Nico Remus"/>
  </w15:person>
  <w15:person w15:author="sheldon edward">
    <w15:presenceInfo w15:providerId="Windows Live" w15:userId="9d21c607419b723e"/>
  </w15:person>
  <w15:person w15:author="Philipp Staats">
    <w15:presenceInfo w15:providerId="None" w15:userId="Philipp Staa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84"/>
    <w:rsid w:val="0005585B"/>
    <w:rsid w:val="00074E07"/>
    <w:rsid w:val="000A3AC8"/>
    <w:rsid w:val="000F0F7C"/>
    <w:rsid w:val="00123D99"/>
    <w:rsid w:val="0016233D"/>
    <w:rsid w:val="00182135"/>
    <w:rsid w:val="001A5D11"/>
    <w:rsid w:val="002055D4"/>
    <w:rsid w:val="00273FF2"/>
    <w:rsid w:val="00276E0A"/>
    <w:rsid w:val="00285DFC"/>
    <w:rsid w:val="002B5F0C"/>
    <w:rsid w:val="002C7DF9"/>
    <w:rsid w:val="002D0BC8"/>
    <w:rsid w:val="00302810"/>
    <w:rsid w:val="00322626"/>
    <w:rsid w:val="00333884"/>
    <w:rsid w:val="00362C8A"/>
    <w:rsid w:val="00424312"/>
    <w:rsid w:val="00454420"/>
    <w:rsid w:val="004C7744"/>
    <w:rsid w:val="004E1ECD"/>
    <w:rsid w:val="004E5C27"/>
    <w:rsid w:val="00517312"/>
    <w:rsid w:val="0052201C"/>
    <w:rsid w:val="0058701F"/>
    <w:rsid w:val="00590C07"/>
    <w:rsid w:val="00591122"/>
    <w:rsid w:val="00597D84"/>
    <w:rsid w:val="0065323A"/>
    <w:rsid w:val="006E1AB3"/>
    <w:rsid w:val="00716AEF"/>
    <w:rsid w:val="00785680"/>
    <w:rsid w:val="007D2024"/>
    <w:rsid w:val="00814524"/>
    <w:rsid w:val="0082205F"/>
    <w:rsid w:val="008534AF"/>
    <w:rsid w:val="008715B8"/>
    <w:rsid w:val="00877D50"/>
    <w:rsid w:val="00896F05"/>
    <w:rsid w:val="008C0AA8"/>
    <w:rsid w:val="008C697F"/>
    <w:rsid w:val="009016DF"/>
    <w:rsid w:val="00920A95"/>
    <w:rsid w:val="00926362"/>
    <w:rsid w:val="00972D70"/>
    <w:rsid w:val="009867CE"/>
    <w:rsid w:val="009E3744"/>
    <w:rsid w:val="00A71A4B"/>
    <w:rsid w:val="00A93F31"/>
    <w:rsid w:val="00A95B83"/>
    <w:rsid w:val="00AA702C"/>
    <w:rsid w:val="00AE40AE"/>
    <w:rsid w:val="00B71FE2"/>
    <w:rsid w:val="00B72CC8"/>
    <w:rsid w:val="00B91245"/>
    <w:rsid w:val="00BF4B51"/>
    <w:rsid w:val="00CA25BF"/>
    <w:rsid w:val="00D35459"/>
    <w:rsid w:val="00D8729D"/>
    <w:rsid w:val="00DD3842"/>
    <w:rsid w:val="00DD4BAD"/>
    <w:rsid w:val="00DF517A"/>
    <w:rsid w:val="00E34EF5"/>
    <w:rsid w:val="00E44DF5"/>
    <w:rsid w:val="00EE06EA"/>
    <w:rsid w:val="00F90A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4A223"/>
  <w15:chartTrackingRefBased/>
  <w15:docId w15:val="{6B1637EE-F370-43FE-BB17-4FF095E9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7D84"/>
    <w:pPr>
      <w:keepNext/>
      <w:keepLines/>
      <w:numPr>
        <w:numId w:val="5"/>
      </w:numPr>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chn"/>
    <w:uiPriority w:val="9"/>
    <w:unhideWhenUsed/>
    <w:qFormat/>
    <w:rsid w:val="00597D8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97D8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58701F"/>
    <w:pPr>
      <w:keepNext/>
      <w:keepLines/>
      <w:spacing w:before="40" w:after="0"/>
      <w:outlineLvl w:val="3"/>
    </w:pPr>
    <w:rPr>
      <w:rFonts w:asciiTheme="majorHAnsi" w:eastAsiaTheme="majorEastAsia" w:hAnsiTheme="majorHAnsi" w:cstheme="majorBidi"/>
      <w:i/>
      <w:iCs/>
      <w:color w:val="2E74B5" w:themeColor="accent1" w:themeShade="BF"/>
      <w:u w:val="single"/>
    </w:rPr>
  </w:style>
  <w:style w:type="paragraph" w:styleId="berschrift5">
    <w:name w:val="heading 5"/>
    <w:basedOn w:val="Standard"/>
    <w:next w:val="Standard"/>
    <w:link w:val="berschrift5Zchn"/>
    <w:uiPriority w:val="9"/>
    <w:semiHidden/>
    <w:unhideWhenUsed/>
    <w:qFormat/>
    <w:rsid w:val="00A95B8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95B8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95B8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95B8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95B8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7D84"/>
    <w:rPr>
      <w:rFonts w:asciiTheme="majorHAnsi" w:eastAsiaTheme="majorEastAsia" w:hAnsiTheme="majorHAnsi" w:cstheme="majorBidi"/>
      <w:color w:val="2E74B5" w:themeColor="accent1" w:themeShade="BF"/>
      <w:sz w:val="40"/>
      <w:szCs w:val="32"/>
    </w:rPr>
  </w:style>
  <w:style w:type="character" w:customStyle="1" w:styleId="berschrift2Zchn">
    <w:name w:val="Überschrift 2 Zchn"/>
    <w:basedOn w:val="Absatz-Standardschriftart"/>
    <w:link w:val="berschrift2"/>
    <w:uiPriority w:val="9"/>
    <w:rsid w:val="00597D8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97D84"/>
    <w:pPr>
      <w:outlineLvl w:val="9"/>
    </w:pPr>
    <w:rPr>
      <w:lang w:eastAsia="de-DE"/>
    </w:rPr>
  </w:style>
  <w:style w:type="paragraph" w:styleId="Verzeichnis1">
    <w:name w:val="toc 1"/>
    <w:basedOn w:val="Standard"/>
    <w:next w:val="Standard"/>
    <w:autoRedefine/>
    <w:uiPriority w:val="39"/>
    <w:unhideWhenUsed/>
    <w:rsid w:val="00597D84"/>
    <w:pPr>
      <w:spacing w:after="100"/>
    </w:pPr>
  </w:style>
  <w:style w:type="character" w:styleId="Hyperlink">
    <w:name w:val="Hyperlink"/>
    <w:basedOn w:val="Absatz-Standardschriftart"/>
    <w:uiPriority w:val="99"/>
    <w:unhideWhenUsed/>
    <w:rsid w:val="00597D84"/>
    <w:rPr>
      <w:color w:val="0563C1" w:themeColor="hyperlink"/>
      <w:u w:val="single"/>
    </w:rPr>
  </w:style>
  <w:style w:type="paragraph" w:styleId="Verzeichnis2">
    <w:name w:val="toc 2"/>
    <w:basedOn w:val="Standard"/>
    <w:next w:val="Standard"/>
    <w:autoRedefine/>
    <w:uiPriority w:val="39"/>
    <w:unhideWhenUsed/>
    <w:rsid w:val="00597D84"/>
    <w:pPr>
      <w:spacing w:after="100"/>
      <w:ind w:left="220"/>
    </w:pPr>
  </w:style>
  <w:style w:type="paragraph" w:styleId="Listenabsatz">
    <w:name w:val="List Paragraph"/>
    <w:basedOn w:val="Standard"/>
    <w:uiPriority w:val="34"/>
    <w:qFormat/>
    <w:rsid w:val="00597D84"/>
    <w:pPr>
      <w:ind w:left="720"/>
      <w:contextualSpacing/>
    </w:pPr>
  </w:style>
  <w:style w:type="character" w:customStyle="1" w:styleId="berschrift3Zchn">
    <w:name w:val="Überschrift 3 Zchn"/>
    <w:basedOn w:val="Absatz-Standardschriftart"/>
    <w:link w:val="berschrift3"/>
    <w:uiPriority w:val="9"/>
    <w:rsid w:val="00597D84"/>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97D84"/>
    <w:pPr>
      <w:spacing w:after="100"/>
      <w:ind w:left="440"/>
    </w:pPr>
  </w:style>
  <w:style w:type="character" w:customStyle="1" w:styleId="berschrift4Zchn">
    <w:name w:val="Überschrift 4 Zchn"/>
    <w:basedOn w:val="Absatz-Standardschriftart"/>
    <w:link w:val="berschrift4"/>
    <w:uiPriority w:val="9"/>
    <w:rsid w:val="0058701F"/>
    <w:rPr>
      <w:rFonts w:asciiTheme="majorHAnsi" w:eastAsiaTheme="majorEastAsia" w:hAnsiTheme="majorHAnsi" w:cstheme="majorBidi"/>
      <w:i/>
      <w:iCs/>
      <w:color w:val="2E74B5" w:themeColor="accent1" w:themeShade="BF"/>
      <w:u w:val="single"/>
    </w:rPr>
  </w:style>
  <w:style w:type="paragraph" w:styleId="Sprechblasentext">
    <w:name w:val="Balloon Text"/>
    <w:basedOn w:val="Standard"/>
    <w:link w:val="SprechblasentextZchn"/>
    <w:uiPriority w:val="99"/>
    <w:semiHidden/>
    <w:unhideWhenUsed/>
    <w:rsid w:val="00597D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97D84"/>
    <w:rPr>
      <w:rFonts w:ascii="Segoe UI" w:hAnsi="Segoe UI" w:cs="Segoe UI"/>
      <w:sz w:val="18"/>
      <w:szCs w:val="18"/>
    </w:rPr>
  </w:style>
  <w:style w:type="character" w:customStyle="1" w:styleId="berschrift5Zchn">
    <w:name w:val="Überschrift 5 Zchn"/>
    <w:basedOn w:val="Absatz-Standardschriftart"/>
    <w:link w:val="berschrift5"/>
    <w:uiPriority w:val="9"/>
    <w:semiHidden/>
    <w:rsid w:val="00A95B8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95B8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95B8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95B8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95B83"/>
    <w:rPr>
      <w:rFonts w:asciiTheme="majorHAnsi" w:eastAsiaTheme="majorEastAsia" w:hAnsiTheme="majorHAnsi" w:cstheme="majorBidi"/>
      <w:i/>
      <w:iCs/>
      <w:color w:val="272727" w:themeColor="text1" w:themeTint="D8"/>
      <w:sz w:val="21"/>
      <w:szCs w:val="21"/>
    </w:rPr>
  </w:style>
  <w:style w:type="paragraph" w:styleId="berarbeitung">
    <w:name w:val="Revision"/>
    <w:hidden/>
    <w:uiPriority w:val="99"/>
    <w:semiHidden/>
    <w:rsid w:val="00B72CC8"/>
    <w:pPr>
      <w:spacing w:after="0" w:line="240" w:lineRule="auto"/>
    </w:pPr>
  </w:style>
  <w:style w:type="paragraph" w:styleId="Funotentext">
    <w:name w:val="footnote text"/>
    <w:basedOn w:val="Standard"/>
    <w:link w:val="FunotentextZchn"/>
    <w:uiPriority w:val="99"/>
    <w:semiHidden/>
    <w:unhideWhenUsed/>
    <w:rsid w:val="007D20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D2024"/>
    <w:rPr>
      <w:sz w:val="20"/>
      <w:szCs w:val="20"/>
    </w:rPr>
  </w:style>
  <w:style w:type="character" w:styleId="Funotenzeichen">
    <w:name w:val="footnote reference"/>
    <w:basedOn w:val="Absatz-Standardschriftart"/>
    <w:uiPriority w:val="99"/>
    <w:semiHidden/>
    <w:unhideWhenUsed/>
    <w:rsid w:val="007D2024"/>
    <w:rPr>
      <w:vertAlign w:val="superscript"/>
    </w:rPr>
  </w:style>
  <w:style w:type="paragraph" w:styleId="Literaturverzeichnis">
    <w:name w:val="Bibliography"/>
    <w:basedOn w:val="Standard"/>
    <w:next w:val="Standard"/>
    <w:uiPriority w:val="37"/>
    <w:unhideWhenUsed/>
    <w:rsid w:val="007D2024"/>
  </w:style>
  <w:style w:type="character" w:styleId="Kommentarzeichen">
    <w:name w:val="annotation reference"/>
    <w:basedOn w:val="Absatz-Standardschriftart"/>
    <w:uiPriority w:val="99"/>
    <w:semiHidden/>
    <w:unhideWhenUsed/>
    <w:rsid w:val="007D2024"/>
    <w:rPr>
      <w:sz w:val="16"/>
      <w:szCs w:val="16"/>
    </w:rPr>
  </w:style>
  <w:style w:type="paragraph" w:styleId="Kommentartext">
    <w:name w:val="annotation text"/>
    <w:basedOn w:val="Standard"/>
    <w:link w:val="KommentartextZchn"/>
    <w:uiPriority w:val="99"/>
    <w:semiHidden/>
    <w:unhideWhenUsed/>
    <w:rsid w:val="007D202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2024"/>
    <w:rPr>
      <w:sz w:val="20"/>
      <w:szCs w:val="20"/>
    </w:rPr>
  </w:style>
  <w:style w:type="paragraph" w:styleId="Kommentarthema">
    <w:name w:val="annotation subject"/>
    <w:basedOn w:val="Kommentartext"/>
    <w:next w:val="Kommentartext"/>
    <w:link w:val="KommentarthemaZchn"/>
    <w:uiPriority w:val="99"/>
    <w:semiHidden/>
    <w:unhideWhenUsed/>
    <w:rsid w:val="007D2024"/>
    <w:rPr>
      <w:b/>
      <w:bCs/>
    </w:rPr>
  </w:style>
  <w:style w:type="character" w:customStyle="1" w:styleId="KommentarthemaZchn">
    <w:name w:val="Kommentarthema Zchn"/>
    <w:basedOn w:val="KommentartextZchn"/>
    <w:link w:val="Kommentarthema"/>
    <w:uiPriority w:val="99"/>
    <w:semiHidden/>
    <w:rsid w:val="007D2024"/>
    <w:rPr>
      <w:b/>
      <w:bCs/>
      <w:sz w:val="20"/>
      <w:szCs w:val="20"/>
    </w:rPr>
  </w:style>
  <w:style w:type="paragraph" w:styleId="KeinLeerraum">
    <w:name w:val="No Spacing"/>
    <w:uiPriority w:val="1"/>
    <w:qFormat/>
    <w:rsid w:val="000F0F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7423">
      <w:bodyDiv w:val="1"/>
      <w:marLeft w:val="0"/>
      <w:marRight w:val="0"/>
      <w:marTop w:val="0"/>
      <w:marBottom w:val="0"/>
      <w:divBdr>
        <w:top w:val="none" w:sz="0" w:space="0" w:color="auto"/>
        <w:left w:val="none" w:sz="0" w:space="0" w:color="auto"/>
        <w:bottom w:val="none" w:sz="0" w:space="0" w:color="auto"/>
        <w:right w:val="none" w:sz="0" w:space="0" w:color="auto"/>
      </w:divBdr>
    </w:div>
    <w:div w:id="105390135">
      <w:bodyDiv w:val="1"/>
      <w:marLeft w:val="0"/>
      <w:marRight w:val="0"/>
      <w:marTop w:val="0"/>
      <w:marBottom w:val="0"/>
      <w:divBdr>
        <w:top w:val="none" w:sz="0" w:space="0" w:color="auto"/>
        <w:left w:val="none" w:sz="0" w:space="0" w:color="auto"/>
        <w:bottom w:val="none" w:sz="0" w:space="0" w:color="auto"/>
        <w:right w:val="none" w:sz="0" w:space="0" w:color="auto"/>
      </w:divBdr>
    </w:div>
    <w:div w:id="208763730">
      <w:bodyDiv w:val="1"/>
      <w:marLeft w:val="0"/>
      <w:marRight w:val="0"/>
      <w:marTop w:val="0"/>
      <w:marBottom w:val="0"/>
      <w:divBdr>
        <w:top w:val="none" w:sz="0" w:space="0" w:color="auto"/>
        <w:left w:val="none" w:sz="0" w:space="0" w:color="auto"/>
        <w:bottom w:val="none" w:sz="0" w:space="0" w:color="auto"/>
        <w:right w:val="none" w:sz="0" w:space="0" w:color="auto"/>
      </w:divBdr>
    </w:div>
    <w:div w:id="450704893">
      <w:bodyDiv w:val="1"/>
      <w:marLeft w:val="0"/>
      <w:marRight w:val="0"/>
      <w:marTop w:val="0"/>
      <w:marBottom w:val="0"/>
      <w:divBdr>
        <w:top w:val="none" w:sz="0" w:space="0" w:color="auto"/>
        <w:left w:val="none" w:sz="0" w:space="0" w:color="auto"/>
        <w:bottom w:val="none" w:sz="0" w:space="0" w:color="auto"/>
        <w:right w:val="none" w:sz="0" w:space="0" w:color="auto"/>
      </w:divBdr>
    </w:div>
    <w:div w:id="684213897">
      <w:bodyDiv w:val="1"/>
      <w:marLeft w:val="0"/>
      <w:marRight w:val="0"/>
      <w:marTop w:val="0"/>
      <w:marBottom w:val="0"/>
      <w:divBdr>
        <w:top w:val="none" w:sz="0" w:space="0" w:color="auto"/>
        <w:left w:val="none" w:sz="0" w:space="0" w:color="auto"/>
        <w:bottom w:val="none" w:sz="0" w:space="0" w:color="auto"/>
        <w:right w:val="none" w:sz="0" w:space="0" w:color="auto"/>
      </w:divBdr>
      <w:divsChild>
        <w:div w:id="1234586505">
          <w:marLeft w:val="0"/>
          <w:marRight w:val="0"/>
          <w:marTop w:val="0"/>
          <w:marBottom w:val="0"/>
          <w:divBdr>
            <w:top w:val="none" w:sz="0" w:space="0" w:color="auto"/>
            <w:left w:val="none" w:sz="0" w:space="0" w:color="auto"/>
            <w:bottom w:val="none" w:sz="0" w:space="0" w:color="auto"/>
            <w:right w:val="none" w:sz="0" w:space="0" w:color="auto"/>
          </w:divBdr>
        </w:div>
        <w:div w:id="1829445396">
          <w:marLeft w:val="0"/>
          <w:marRight w:val="0"/>
          <w:marTop w:val="0"/>
          <w:marBottom w:val="0"/>
          <w:divBdr>
            <w:top w:val="none" w:sz="0" w:space="0" w:color="auto"/>
            <w:left w:val="none" w:sz="0" w:space="0" w:color="auto"/>
            <w:bottom w:val="none" w:sz="0" w:space="0" w:color="auto"/>
            <w:right w:val="none" w:sz="0" w:space="0" w:color="auto"/>
          </w:divBdr>
        </w:div>
      </w:divsChild>
    </w:div>
    <w:div w:id="882643311">
      <w:bodyDiv w:val="1"/>
      <w:marLeft w:val="0"/>
      <w:marRight w:val="0"/>
      <w:marTop w:val="0"/>
      <w:marBottom w:val="0"/>
      <w:divBdr>
        <w:top w:val="none" w:sz="0" w:space="0" w:color="auto"/>
        <w:left w:val="none" w:sz="0" w:space="0" w:color="auto"/>
        <w:bottom w:val="none" w:sz="0" w:space="0" w:color="auto"/>
        <w:right w:val="none" w:sz="0" w:space="0" w:color="auto"/>
      </w:divBdr>
    </w:div>
    <w:div w:id="1195578408">
      <w:bodyDiv w:val="1"/>
      <w:marLeft w:val="0"/>
      <w:marRight w:val="0"/>
      <w:marTop w:val="0"/>
      <w:marBottom w:val="0"/>
      <w:divBdr>
        <w:top w:val="none" w:sz="0" w:space="0" w:color="auto"/>
        <w:left w:val="none" w:sz="0" w:space="0" w:color="auto"/>
        <w:bottom w:val="none" w:sz="0" w:space="0" w:color="auto"/>
        <w:right w:val="none" w:sz="0" w:space="0" w:color="auto"/>
      </w:divBdr>
    </w:div>
    <w:div w:id="1323505383">
      <w:bodyDiv w:val="1"/>
      <w:marLeft w:val="0"/>
      <w:marRight w:val="0"/>
      <w:marTop w:val="0"/>
      <w:marBottom w:val="0"/>
      <w:divBdr>
        <w:top w:val="none" w:sz="0" w:space="0" w:color="auto"/>
        <w:left w:val="none" w:sz="0" w:space="0" w:color="auto"/>
        <w:bottom w:val="none" w:sz="0" w:space="0" w:color="auto"/>
        <w:right w:val="none" w:sz="0" w:space="0" w:color="auto"/>
      </w:divBdr>
    </w:div>
    <w:div w:id="1727071347">
      <w:bodyDiv w:val="1"/>
      <w:marLeft w:val="0"/>
      <w:marRight w:val="0"/>
      <w:marTop w:val="0"/>
      <w:marBottom w:val="0"/>
      <w:divBdr>
        <w:top w:val="none" w:sz="0" w:space="0" w:color="auto"/>
        <w:left w:val="none" w:sz="0" w:space="0" w:color="auto"/>
        <w:bottom w:val="none" w:sz="0" w:space="0" w:color="auto"/>
        <w:right w:val="none" w:sz="0" w:space="0" w:color="auto"/>
      </w:divBdr>
    </w:div>
    <w:div w:id="1746220952">
      <w:bodyDiv w:val="1"/>
      <w:marLeft w:val="0"/>
      <w:marRight w:val="0"/>
      <w:marTop w:val="0"/>
      <w:marBottom w:val="0"/>
      <w:divBdr>
        <w:top w:val="none" w:sz="0" w:space="0" w:color="auto"/>
        <w:left w:val="none" w:sz="0" w:space="0" w:color="auto"/>
        <w:bottom w:val="none" w:sz="0" w:space="0" w:color="auto"/>
        <w:right w:val="none" w:sz="0" w:space="0" w:color="auto"/>
      </w:divBdr>
    </w:div>
    <w:div w:id="1772891459">
      <w:bodyDiv w:val="1"/>
      <w:marLeft w:val="0"/>
      <w:marRight w:val="0"/>
      <w:marTop w:val="0"/>
      <w:marBottom w:val="0"/>
      <w:divBdr>
        <w:top w:val="none" w:sz="0" w:space="0" w:color="auto"/>
        <w:left w:val="none" w:sz="0" w:space="0" w:color="auto"/>
        <w:bottom w:val="none" w:sz="0" w:space="0" w:color="auto"/>
        <w:right w:val="none" w:sz="0" w:space="0" w:color="auto"/>
      </w:divBdr>
    </w:div>
    <w:div w:id="213077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1.pptx"/><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W5Od9s6aarCx1sFPQoNwrKGn5htl_ddexCt8joMCvyU/edit?usp=shar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Klo</b:Tag>
    <b:SourceType>ConferenceProceedings</b:SourceType>
    <b:Guid>{8BF387C9-8CE7-46DB-ABFF-CA270456DFB0}</b:Guid>
    <b:Title>Konzept 1.0 SoftwareEngineering</b:Title>
    <b:Author>
      <b:Author>
        <b:NameList>
          <b:Person>
            <b:Last>Klodinski</b:Last>
            <b:First>Jean</b:First>
          </b:Person>
        </b:NameList>
      </b:Author>
    </b:Author>
    <b:Pages>1-3</b:Pages>
    <b:RefOrder>1</b:RefOrder>
  </b:Source>
</b:Sources>
</file>

<file path=customXml/itemProps1.xml><?xml version="1.0" encoding="utf-8"?>
<ds:datastoreItem xmlns:ds="http://schemas.openxmlformats.org/officeDocument/2006/customXml" ds:itemID="{4116D1CF-9850-4337-9006-2AB7B3489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1728</Words>
  <Characters>10888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ħʝᵰҩƾҩ ħɣῡƺҩ</dc:creator>
  <cp:keywords/>
  <dc:description/>
  <cp:lastModifiedBy>sheldon edward</cp:lastModifiedBy>
  <cp:revision>44</cp:revision>
  <dcterms:created xsi:type="dcterms:W3CDTF">2015-11-04T11:14:00Z</dcterms:created>
  <dcterms:modified xsi:type="dcterms:W3CDTF">2015-12-02T17:36:00Z</dcterms:modified>
</cp:coreProperties>
</file>